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711C" w14:textId="1C43CD92" w:rsidR="00C10E44" w:rsidRDefault="004F77FE" w:rsidP="00885CA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10E44">
        <w:rPr>
          <w:rFonts w:ascii="Times New Roman" w:hAnsi="Times New Roman" w:cs="Times New Roman"/>
          <w:sz w:val="32"/>
          <w:szCs w:val="32"/>
        </w:rPr>
        <w:t>Техническая документация к проекту для предпрофессиональной олимпиады школьников по кейсу: “</w:t>
      </w:r>
      <w:r w:rsidRPr="00C10E44">
        <w:rPr>
          <w:rFonts w:ascii="Times New Roman" w:hAnsi="Times New Roman" w:cs="Times New Roman"/>
          <w:color w:val="333333"/>
          <w:sz w:val="32"/>
          <w:szCs w:val="32"/>
          <w:shd w:val="clear" w:color="auto" w:fill="FBFBFB"/>
        </w:rPr>
        <w:t>Система обнаружения поддельных сайтов кредитно-финансовых организаций</w:t>
      </w:r>
      <w:r w:rsidRPr="00C10E44">
        <w:rPr>
          <w:rFonts w:ascii="Times New Roman" w:hAnsi="Times New Roman" w:cs="Times New Roman"/>
          <w:sz w:val="32"/>
          <w:szCs w:val="32"/>
        </w:rPr>
        <w:t>”.</w:t>
      </w:r>
    </w:p>
    <w:p w14:paraId="6DB4AF92" w14:textId="0853586A" w:rsidR="00F7567B" w:rsidDel="00074BCE" w:rsidRDefault="00F7567B" w:rsidP="00F7567B">
      <w:pPr>
        <w:spacing w:line="360" w:lineRule="auto"/>
        <w:jc w:val="both"/>
        <w:rPr>
          <w:del w:id="0" w:author="Student_O" w:date="2022-02-11T13:30:00Z"/>
          <w:rFonts w:ascii="Times New Roman" w:hAnsi="Times New Roman" w:cs="Times New Roman"/>
          <w:sz w:val="28"/>
          <w:szCs w:val="28"/>
        </w:rPr>
      </w:pPr>
    </w:p>
    <w:p w14:paraId="00738F1D" w14:textId="77777777" w:rsidR="00074BCE" w:rsidRDefault="00074BCE" w:rsidP="00F7567B">
      <w:pPr>
        <w:spacing w:line="360" w:lineRule="auto"/>
        <w:jc w:val="both"/>
        <w:rPr>
          <w:ins w:id="1" w:author="Student_O" w:date="2022-02-11T13:30:00Z"/>
          <w:rFonts w:ascii="Times New Roman" w:hAnsi="Times New Roman" w:cs="Times New Roman"/>
          <w:sz w:val="32"/>
          <w:szCs w:val="32"/>
        </w:rPr>
      </w:pPr>
    </w:p>
    <w:p w14:paraId="27310F03" w14:textId="509E00E7" w:rsidR="00F7567B" w:rsidRPr="00074BCE" w:rsidRDefault="00F7567B" w:rsidP="00F7567B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  <w:rPrChange w:id="2" w:author="Student_O" w:date="2022-02-11T13:30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r w:rsidRPr="00074BCE">
        <w:rPr>
          <w:rFonts w:ascii="Times New Roman" w:hAnsi="Times New Roman" w:cs="Times New Roman"/>
          <w:b/>
          <w:i/>
          <w:sz w:val="28"/>
          <w:szCs w:val="28"/>
          <w:rPrChange w:id="3" w:author="Student_O" w:date="2022-02-11T13:30:00Z">
            <w:rPr>
              <w:rFonts w:ascii="Times New Roman" w:hAnsi="Times New Roman" w:cs="Times New Roman"/>
              <w:sz w:val="28"/>
              <w:szCs w:val="28"/>
            </w:rPr>
          </w:rPrChange>
        </w:rPr>
        <w:t>Содержание документа технической документации</w:t>
      </w:r>
      <w:r w:rsidRPr="00074BCE">
        <w:rPr>
          <w:rFonts w:ascii="Times New Roman" w:hAnsi="Times New Roman" w:cs="Times New Roman"/>
          <w:b/>
          <w:i/>
          <w:sz w:val="28"/>
          <w:szCs w:val="28"/>
          <w:lang w:val="en-US"/>
          <w:rPrChange w:id="4" w:author="Student_O" w:date="2022-02-11T13:30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:</w:t>
      </w:r>
    </w:p>
    <w:p w14:paraId="61E0FCE5" w14:textId="3F72E80D" w:rsidR="00F7567B" w:rsidRPr="00074BCE" w:rsidRDefault="00F7567B" w:rsidP="00F7567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rPrChange w:id="5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74BCE">
        <w:rPr>
          <w:rFonts w:ascii="Times New Roman" w:hAnsi="Times New Roman" w:cs="Times New Roman"/>
          <w:i/>
          <w:sz w:val="28"/>
          <w:szCs w:val="28"/>
          <w:rPrChange w:id="6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>Инструкция по эксплуатации/</w:t>
      </w:r>
      <w:del w:id="7" w:author="Student_O" w:date="2022-02-11T13:31:00Z">
        <w:r w:rsidRPr="00074BCE" w:rsidDel="00074BCE">
          <w:rPr>
            <w:rFonts w:ascii="Times New Roman" w:hAnsi="Times New Roman" w:cs="Times New Roman"/>
            <w:i/>
            <w:sz w:val="28"/>
            <w:szCs w:val="28"/>
            <w:rPrChange w:id="8" w:author="Student_O" w:date="2022-02-11T13:3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delText>пользованиью</w:delText>
        </w:r>
      </w:del>
      <w:ins w:id="9" w:author="Student_O" w:date="2022-02-11T13:31:00Z">
        <w:r w:rsidR="00074BCE" w:rsidRPr="00074BCE">
          <w:rPr>
            <w:rFonts w:ascii="Times New Roman" w:hAnsi="Times New Roman" w:cs="Times New Roman"/>
            <w:i/>
            <w:sz w:val="28"/>
            <w:szCs w:val="28"/>
          </w:rPr>
          <w:t>пользованию</w:t>
        </w:r>
      </w:ins>
      <w:r w:rsidRPr="00074BCE">
        <w:rPr>
          <w:rFonts w:ascii="Times New Roman" w:hAnsi="Times New Roman" w:cs="Times New Roman"/>
          <w:i/>
          <w:sz w:val="28"/>
          <w:szCs w:val="28"/>
          <w:rPrChange w:id="10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сайтом;</w:t>
      </w:r>
    </w:p>
    <w:p w14:paraId="2EA932EE" w14:textId="635A9E21" w:rsidR="00F7567B" w:rsidRPr="00074BCE" w:rsidRDefault="00F7567B" w:rsidP="00F7567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rPrChange w:id="11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74BCE">
        <w:rPr>
          <w:rFonts w:ascii="Times New Roman" w:hAnsi="Times New Roman" w:cs="Times New Roman"/>
          <w:i/>
          <w:sz w:val="28"/>
          <w:szCs w:val="28"/>
          <w:rPrChange w:id="12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Описание </w:t>
      </w:r>
      <w:r w:rsidRPr="00074BCE">
        <w:rPr>
          <w:rFonts w:ascii="Times New Roman" w:hAnsi="Times New Roman" w:cs="Times New Roman"/>
          <w:i/>
          <w:sz w:val="28"/>
          <w:szCs w:val="28"/>
          <w:lang w:val="en-US"/>
          <w:rPrChange w:id="13" w:author="Student_O" w:date="2022-02-11T13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Frontend</w:t>
      </w:r>
      <w:r w:rsidRPr="00074BCE">
        <w:rPr>
          <w:rFonts w:ascii="Times New Roman" w:hAnsi="Times New Roman" w:cs="Times New Roman"/>
          <w:i/>
          <w:sz w:val="28"/>
          <w:szCs w:val="28"/>
          <w:rPrChange w:id="14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сайта</w:t>
      </w:r>
      <w:r w:rsidRPr="00074BCE">
        <w:rPr>
          <w:rFonts w:ascii="Times New Roman" w:hAnsi="Times New Roman" w:cs="Times New Roman"/>
          <w:i/>
          <w:sz w:val="28"/>
          <w:szCs w:val="28"/>
          <w:lang w:val="en-US"/>
          <w:rPrChange w:id="15" w:author="Student_O" w:date="2022-02-11T13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;</w:t>
      </w:r>
    </w:p>
    <w:p w14:paraId="54493406" w14:textId="4EC9A9C2" w:rsidR="00F7567B" w:rsidRDefault="00F7567B" w:rsidP="00F7567B">
      <w:pPr>
        <w:pStyle w:val="a3"/>
        <w:numPr>
          <w:ilvl w:val="0"/>
          <w:numId w:val="1"/>
        </w:numPr>
        <w:spacing w:line="360" w:lineRule="auto"/>
        <w:jc w:val="both"/>
        <w:rPr>
          <w:ins w:id="16" w:author="Student_O" w:date="2022-02-18T14:02:00Z"/>
          <w:rFonts w:ascii="Times New Roman" w:hAnsi="Times New Roman" w:cs="Times New Roman"/>
          <w:i/>
          <w:sz w:val="28"/>
          <w:szCs w:val="28"/>
        </w:rPr>
      </w:pPr>
      <w:r w:rsidRPr="00074BCE">
        <w:rPr>
          <w:rFonts w:ascii="Times New Roman" w:hAnsi="Times New Roman" w:cs="Times New Roman"/>
          <w:i/>
          <w:sz w:val="28"/>
          <w:szCs w:val="28"/>
          <w:rPrChange w:id="17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>Описание работы алгоритмов сайта (</w:t>
      </w:r>
      <w:r w:rsidRPr="00074BCE">
        <w:rPr>
          <w:rFonts w:ascii="Times New Roman" w:hAnsi="Times New Roman" w:cs="Times New Roman"/>
          <w:i/>
          <w:sz w:val="28"/>
          <w:szCs w:val="28"/>
          <w:lang w:val="en-US"/>
          <w:rPrChange w:id="18" w:author="Student_O" w:date="2022-02-11T13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Backend</w:t>
      </w:r>
      <w:r w:rsidRPr="00074BCE">
        <w:rPr>
          <w:rFonts w:ascii="Times New Roman" w:hAnsi="Times New Roman" w:cs="Times New Roman"/>
          <w:i/>
          <w:sz w:val="28"/>
          <w:szCs w:val="28"/>
          <w:rPrChange w:id="19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>);</w:t>
      </w:r>
    </w:p>
    <w:p w14:paraId="2982531E" w14:textId="6DE4FDC4" w:rsidR="00E86D61" w:rsidRPr="00074BCE" w:rsidRDefault="00E86D61" w:rsidP="00F7567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rPrChange w:id="20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ins w:id="21" w:author="Student_O" w:date="2022-02-18T14:02:00Z">
        <w:r>
          <w:rPr>
            <w:rFonts w:ascii="Times New Roman" w:hAnsi="Times New Roman" w:cs="Times New Roman"/>
            <w:i/>
            <w:sz w:val="28"/>
            <w:szCs w:val="28"/>
          </w:rPr>
          <w:t>Структура программного кода</w:t>
        </w:r>
        <w:r>
          <w:rPr>
            <w:rFonts w:ascii="Times New Roman" w:hAnsi="Times New Roman" w:cs="Times New Roman"/>
            <w:i/>
            <w:sz w:val="28"/>
            <w:szCs w:val="28"/>
            <w:lang w:val="en-US"/>
          </w:rPr>
          <w:t>.</w:t>
        </w:r>
      </w:ins>
    </w:p>
    <w:p w14:paraId="548231D0" w14:textId="2E755E83" w:rsidR="00885CA1" w:rsidRDefault="00885CA1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B796C9" w14:textId="09209D00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3C5C4" w14:textId="3436D5F5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AE51B" w14:textId="3AF41320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E960E" w14:textId="391F7259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72A351" w14:textId="76F00BE0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48C14" w14:textId="337ED746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56396" w14:textId="639A2C16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A237B" w14:textId="304FF735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CB77B6" w14:textId="46BC3139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B922B6" w14:textId="25757324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EE972" w14:textId="0DDE8B31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E82EF" w14:textId="4F41E423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A0056" w14:textId="1F4BB31E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35181" w14:textId="03FA7FE8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9AA0B" w14:textId="363D1610" w:rsidR="00F7567B" w:rsidRDefault="00F7567B" w:rsidP="00F75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эксплуатации</w:t>
      </w:r>
      <w:r w:rsidRPr="00F7567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пользован</w:t>
      </w:r>
      <w:ins w:id="22" w:author="Student_O" w:date="2022-02-11T13:31:00Z">
        <w:r w:rsidR="00074BCE">
          <w:rPr>
            <w:rFonts w:ascii="Times New Roman" w:hAnsi="Times New Roman" w:cs="Times New Roman"/>
            <w:sz w:val="28"/>
            <w:szCs w:val="28"/>
          </w:rPr>
          <w:t>и</w:t>
        </w:r>
      </w:ins>
      <w:del w:id="23" w:author="Student_O" w:date="2022-02-11T13:31:00Z">
        <w:r w:rsidDel="00074BCE">
          <w:rPr>
            <w:rFonts w:ascii="Times New Roman" w:hAnsi="Times New Roman" w:cs="Times New Roman"/>
            <w:sz w:val="28"/>
            <w:szCs w:val="28"/>
          </w:rPr>
          <w:delText>ь</w:delText>
        </w:r>
      </w:del>
      <w:r>
        <w:rPr>
          <w:rFonts w:ascii="Times New Roman" w:hAnsi="Times New Roman" w:cs="Times New Roman"/>
          <w:sz w:val="28"/>
          <w:szCs w:val="28"/>
        </w:rPr>
        <w:t>ю сайтом</w:t>
      </w:r>
      <w:r w:rsidRPr="00F7567B">
        <w:rPr>
          <w:rFonts w:ascii="Times New Roman" w:hAnsi="Times New Roman" w:cs="Times New Roman"/>
          <w:sz w:val="28"/>
          <w:szCs w:val="28"/>
        </w:rPr>
        <w:t>.</w:t>
      </w:r>
    </w:p>
    <w:p w14:paraId="09DDC418" w14:textId="1082E2DC" w:rsidR="00F7567B" w:rsidRDefault="00F7567B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самом сайте имеется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ToolBar</w:t>
      </w:r>
      <w:proofErr w:type="spellEnd"/>
      <w:ins w:id="24" w:author="Student_O" w:date="2022-02-14T12:38:00Z">
        <w:r w:rsidR="00606EF1"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="00606EF1" w:rsidRPr="00606EF1">
          <w:rPr>
            <w:rFonts w:ascii="Times New Roman" w:hAnsi="Times New Roman" w:cs="Times New Roman"/>
            <w:i/>
            <w:sz w:val="24"/>
            <w:szCs w:val="24"/>
            <w:rPrChange w:id="25" w:author="Student_O" w:date="2022-02-14T12:38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Рисунок-1</w:t>
        </w:r>
        <w:r w:rsidR="00606EF1">
          <w:rPr>
            <w:rFonts w:ascii="Times New Roman" w:hAnsi="Times New Roman" w:cs="Times New Roman"/>
            <w:sz w:val="28"/>
            <w:szCs w:val="28"/>
          </w:rPr>
          <w:t>)</w:t>
        </w:r>
      </w:ins>
      <w:r w:rsidRPr="00F7567B">
        <w:rPr>
          <w:rFonts w:ascii="Times New Roman" w:hAnsi="Times New Roman" w:cs="Times New Roman"/>
          <w:sz w:val="28"/>
          <w:szCs w:val="28"/>
        </w:rPr>
        <w:t>:</w:t>
      </w:r>
    </w:p>
    <w:p w14:paraId="14638754" w14:textId="07C5D180" w:rsidR="00F7567B" w:rsidRDefault="00F7567B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6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B8F81" wp14:editId="7995ED84">
            <wp:extent cx="5940425" cy="297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C862" w14:textId="548125A2" w:rsidR="00F7567B" w:rsidRPr="0086784B" w:rsidRDefault="00F7567B" w:rsidP="00F7567B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  <w:rPrChange w:id="26" w:author="Student_O" w:date="2022-02-11T13:47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del w:id="27" w:author="Student_O" w:date="2022-02-11T13:39:00Z">
        <w:r w:rsidDel="001C1490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i/>
          <w:sz w:val="24"/>
          <w:szCs w:val="24"/>
        </w:rPr>
        <w:t>–</w:t>
      </w:r>
      <w:del w:id="28" w:author="Student_O" w:date="2022-02-11T13:39:00Z">
        <w:r w:rsidDel="001C1490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i/>
          <w:sz w:val="24"/>
          <w:szCs w:val="24"/>
        </w:rPr>
        <w:t xml:space="preserve">1. </w:t>
      </w:r>
      <w:ins w:id="29" w:author="Student_O" w:date="2022-02-14T12:40:00Z">
        <w:r w:rsidR="00606EF1">
          <w:rPr>
            <w:rFonts w:ascii="Times New Roman" w:hAnsi="Times New Roman" w:cs="Times New Roman"/>
            <w:i/>
            <w:sz w:val="24"/>
            <w:szCs w:val="24"/>
          </w:rPr>
          <w:t xml:space="preserve">Основной </w:t>
        </w:r>
      </w:ins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ToolBar</w:t>
      </w:r>
      <w:proofErr w:type="spellEnd"/>
    </w:p>
    <w:p w14:paraId="614CAE76" w14:textId="62560DF1" w:rsidR="00F7567B" w:rsidRDefault="00F7567B" w:rsidP="00F7567B">
      <w:pPr>
        <w:spacing w:line="360" w:lineRule="auto"/>
        <w:jc w:val="both"/>
        <w:rPr>
          <w:ins w:id="30" w:author="Student_O" w:date="2022-02-14T12:37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пользователь имеет доступ к 4 (четырем) активным вкладкам, на одну из которых </w:t>
      </w:r>
      <w:proofErr w:type="gramStart"/>
      <w:r w:rsidR="00DF1EDF">
        <w:rPr>
          <w:rFonts w:ascii="Times New Roman" w:hAnsi="Times New Roman" w:cs="Times New Roman"/>
          <w:sz w:val="28"/>
          <w:szCs w:val="28"/>
        </w:rPr>
        <w:t>переходит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первоначально </w:t>
      </w:r>
      <w:r w:rsidR="00DF1EDF">
        <w:rPr>
          <w:rFonts w:ascii="Times New Roman" w:hAnsi="Times New Roman" w:cs="Times New Roman"/>
          <w:sz w:val="28"/>
          <w:szCs w:val="28"/>
        </w:rPr>
        <w:t>попав на сайт со страницы браузера (</w:t>
      </w:r>
      <w:r w:rsidR="00DF1EDF" w:rsidRPr="00DF1EDF">
        <w:rPr>
          <w:rFonts w:ascii="Times New Roman" w:hAnsi="Times New Roman" w:cs="Times New Roman"/>
          <w:sz w:val="28"/>
          <w:szCs w:val="28"/>
        </w:rPr>
        <w:t>“</w:t>
      </w:r>
      <w:r w:rsidR="00DF1EDF">
        <w:rPr>
          <w:rFonts w:ascii="Times New Roman" w:hAnsi="Times New Roman" w:cs="Times New Roman"/>
          <w:sz w:val="28"/>
          <w:szCs w:val="28"/>
        </w:rPr>
        <w:t>Главная</w:t>
      </w:r>
      <w:r w:rsidR="00DF1EDF" w:rsidRPr="00DF1EDF">
        <w:rPr>
          <w:rFonts w:ascii="Times New Roman" w:hAnsi="Times New Roman" w:cs="Times New Roman"/>
          <w:sz w:val="28"/>
          <w:szCs w:val="28"/>
        </w:rPr>
        <w:t>”</w:t>
      </w:r>
      <w:r w:rsidR="00DF1EDF">
        <w:rPr>
          <w:rFonts w:ascii="Times New Roman" w:hAnsi="Times New Roman" w:cs="Times New Roman"/>
          <w:sz w:val="28"/>
          <w:szCs w:val="28"/>
        </w:rPr>
        <w:t xml:space="preserve">). Во вкладке </w:t>
      </w:r>
      <w:r w:rsidR="00DF1EDF" w:rsidRPr="00DF1EDF">
        <w:rPr>
          <w:rFonts w:ascii="Times New Roman" w:hAnsi="Times New Roman" w:cs="Times New Roman"/>
          <w:sz w:val="28"/>
          <w:szCs w:val="28"/>
        </w:rPr>
        <w:t>“</w:t>
      </w:r>
      <w:r w:rsidR="00DF1EDF">
        <w:rPr>
          <w:rFonts w:ascii="Times New Roman" w:hAnsi="Times New Roman" w:cs="Times New Roman"/>
          <w:sz w:val="28"/>
          <w:szCs w:val="28"/>
        </w:rPr>
        <w:t>Журнал</w:t>
      </w:r>
      <w:r w:rsidR="00DF1EDF" w:rsidRPr="00DF1EDF">
        <w:rPr>
          <w:rFonts w:ascii="Times New Roman" w:hAnsi="Times New Roman" w:cs="Times New Roman"/>
          <w:sz w:val="28"/>
          <w:szCs w:val="28"/>
        </w:rPr>
        <w:t>”</w:t>
      </w:r>
      <w:r w:rsidR="00DF1EDF">
        <w:rPr>
          <w:rFonts w:ascii="Times New Roman" w:hAnsi="Times New Roman" w:cs="Times New Roman"/>
          <w:sz w:val="28"/>
          <w:szCs w:val="28"/>
        </w:rPr>
        <w:t xml:space="preserve"> содержится информация о последних изменениях структуры сайта и обновления базы данных фишинговых проектов финансово-кредитных организаций. Вкладка </w:t>
      </w:r>
      <w:r w:rsidR="00DF1EDF" w:rsidRPr="00DF1EDF">
        <w:rPr>
          <w:rFonts w:ascii="Times New Roman" w:hAnsi="Times New Roman" w:cs="Times New Roman"/>
          <w:sz w:val="28"/>
          <w:szCs w:val="28"/>
        </w:rPr>
        <w:t>“</w:t>
      </w:r>
      <w:r w:rsidR="00DF1EDF">
        <w:rPr>
          <w:rFonts w:ascii="Times New Roman" w:hAnsi="Times New Roman" w:cs="Times New Roman"/>
          <w:sz w:val="28"/>
          <w:szCs w:val="28"/>
        </w:rPr>
        <w:t>О нас</w:t>
      </w:r>
      <w:r w:rsidR="00DF1EDF" w:rsidRPr="00DF1EDF">
        <w:rPr>
          <w:rFonts w:ascii="Times New Roman" w:hAnsi="Times New Roman" w:cs="Times New Roman"/>
          <w:sz w:val="28"/>
          <w:szCs w:val="28"/>
        </w:rPr>
        <w:t>”</w:t>
      </w:r>
      <w:r w:rsidR="00DF1EDF">
        <w:rPr>
          <w:rFonts w:ascii="Times New Roman" w:hAnsi="Times New Roman" w:cs="Times New Roman"/>
          <w:sz w:val="28"/>
          <w:szCs w:val="28"/>
        </w:rPr>
        <w:t xml:space="preserve"> необходима для получения информации о создателях сайта, разработки проекта и ознакомления с технической документацией и сертификацией проекта. Для пользователей, </w:t>
      </w:r>
      <w:r w:rsidR="001B7E76">
        <w:rPr>
          <w:rFonts w:ascii="Times New Roman" w:hAnsi="Times New Roman" w:cs="Times New Roman"/>
          <w:sz w:val="28"/>
          <w:szCs w:val="28"/>
        </w:rPr>
        <w:t>которые желают помочь развитию сайта пополнением базы</w:t>
      </w:r>
      <w:r w:rsidR="00DF1EDF">
        <w:rPr>
          <w:rFonts w:ascii="Times New Roman" w:hAnsi="Times New Roman" w:cs="Times New Roman"/>
          <w:sz w:val="28"/>
          <w:szCs w:val="28"/>
        </w:rPr>
        <w:t xml:space="preserve"> </w:t>
      </w:r>
      <w:r w:rsidR="001B7E76">
        <w:rPr>
          <w:rFonts w:ascii="Times New Roman" w:hAnsi="Times New Roman" w:cs="Times New Roman"/>
          <w:sz w:val="28"/>
          <w:szCs w:val="28"/>
        </w:rPr>
        <w:t xml:space="preserve">данных, необходима регистрация аккаунта, нажав на кнопку </w:t>
      </w:r>
      <w:r w:rsidR="001B7E76" w:rsidRPr="001B7E76">
        <w:rPr>
          <w:rFonts w:ascii="Times New Roman" w:hAnsi="Times New Roman" w:cs="Times New Roman"/>
          <w:sz w:val="28"/>
          <w:szCs w:val="28"/>
        </w:rPr>
        <w:t>“</w:t>
      </w:r>
      <w:r w:rsidR="001B7E76">
        <w:rPr>
          <w:rFonts w:ascii="Times New Roman" w:hAnsi="Times New Roman" w:cs="Times New Roman"/>
          <w:sz w:val="28"/>
          <w:szCs w:val="28"/>
        </w:rPr>
        <w:t>Войти</w:t>
      </w:r>
      <w:r w:rsidR="001B7E76" w:rsidRPr="001B7E76">
        <w:rPr>
          <w:rFonts w:ascii="Times New Roman" w:hAnsi="Times New Roman" w:cs="Times New Roman"/>
          <w:sz w:val="28"/>
          <w:szCs w:val="28"/>
        </w:rPr>
        <w:t>”</w:t>
      </w:r>
      <w:r w:rsidR="001B7E76">
        <w:rPr>
          <w:rFonts w:ascii="Times New Roman" w:hAnsi="Times New Roman" w:cs="Times New Roman"/>
          <w:sz w:val="28"/>
          <w:szCs w:val="28"/>
        </w:rPr>
        <w:t xml:space="preserve"> пользователь переходит к выбору регистрации или авторизации, если аккаунт уже создан и зарегистрирован ранее.</w:t>
      </w:r>
    </w:p>
    <w:p w14:paraId="16058ABA" w14:textId="4B669196" w:rsidR="00606EF1" w:rsidDel="00606EF1" w:rsidRDefault="00606EF1" w:rsidP="00F7567B">
      <w:pPr>
        <w:spacing w:line="360" w:lineRule="auto"/>
        <w:jc w:val="both"/>
        <w:rPr>
          <w:del w:id="31" w:author="Student_O" w:date="2022-02-14T12:38:00Z"/>
          <w:rFonts w:ascii="Times New Roman" w:hAnsi="Times New Roman" w:cs="Times New Roman"/>
          <w:sz w:val="28"/>
          <w:szCs w:val="28"/>
        </w:rPr>
      </w:pPr>
      <w:proofErr w:type="spellStart"/>
      <w:ins w:id="32" w:author="Student_O" w:date="2022-02-14T12:37:00Z">
        <w:r>
          <w:rPr>
            <w:rFonts w:ascii="Times New Roman" w:hAnsi="Times New Roman" w:cs="Times New Roman"/>
            <w:sz w:val="28"/>
            <w:szCs w:val="28"/>
            <w:lang w:val="en-US"/>
          </w:rPr>
          <w:t>ToolBar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после авторизации на сайте прин</w:t>
        </w:r>
      </w:ins>
      <w:ins w:id="33" w:author="Student_O" w:date="2022-02-14T12:38:00Z">
        <w:r>
          <w:rPr>
            <w:rFonts w:ascii="Times New Roman" w:hAnsi="Times New Roman" w:cs="Times New Roman"/>
            <w:sz w:val="28"/>
            <w:szCs w:val="28"/>
          </w:rPr>
          <w:t>имает вид (</w:t>
        </w:r>
        <w:r w:rsidRPr="00606EF1">
          <w:rPr>
            <w:rFonts w:ascii="Times New Roman" w:hAnsi="Times New Roman" w:cs="Times New Roman"/>
            <w:i/>
            <w:sz w:val="24"/>
            <w:szCs w:val="24"/>
            <w:rPrChange w:id="34" w:author="Student_O" w:date="2022-02-14T12:38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Рисунок-2</w:t>
        </w:r>
        <w:r>
          <w:rPr>
            <w:rFonts w:ascii="Times New Roman" w:hAnsi="Times New Roman" w:cs="Times New Roman"/>
            <w:sz w:val="28"/>
            <w:szCs w:val="28"/>
          </w:rPr>
          <w:t>)</w:t>
        </w:r>
        <w:r w:rsidRPr="00606EF1">
          <w:rPr>
            <w:rFonts w:ascii="Times New Roman" w:hAnsi="Times New Roman" w:cs="Times New Roman"/>
            <w:sz w:val="28"/>
            <w:szCs w:val="28"/>
            <w:rPrChange w:id="35" w:author="Student_O" w:date="2022-02-14T12:38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:</w:t>
        </w:r>
      </w:ins>
    </w:p>
    <w:p w14:paraId="38EBFB30" w14:textId="77777777" w:rsidR="00606EF1" w:rsidRPr="00606EF1" w:rsidRDefault="00606EF1" w:rsidP="00F7567B">
      <w:pPr>
        <w:spacing w:line="360" w:lineRule="auto"/>
        <w:jc w:val="both"/>
        <w:rPr>
          <w:ins w:id="36" w:author="Student_O" w:date="2022-02-14T12:38:00Z"/>
          <w:rFonts w:ascii="Times New Roman" w:hAnsi="Times New Roman" w:cs="Times New Roman"/>
          <w:sz w:val="28"/>
          <w:szCs w:val="28"/>
        </w:rPr>
      </w:pPr>
    </w:p>
    <w:p w14:paraId="6932B106" w14:textId="088BE6D2" w:rsidR="001B7E76" w:rsidRDefault="00AC3825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ins w:id="37" w:author="Student_O" w:date="2022-02-15T14:50:00Z">
        <w:r w:rsidRPr="00AC3825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7A22B950" wp14:editId="2226C780">
              <wp:extent cx="5940425" cy="479425"/>
              <wp:effectExtent l="0" t="0" r="3175" b="0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79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9F9DCF0" w14:textId="763C4E6B" w:rsidR="001B7E76" w:rsidDel="00013DD5" w:rsidRDefault="00606EF1" w:rsidP="00013DD5">
      <w:pPr>
        <w:spacing w:line="360" w:lineRule="auto"/>
        <w:jc w:val="right"/>
        <w:rPr>
          <w:del w:id="38" w:author="Student_O" w:date="2022-02-14T12:49:00Z"/>
          <w:rFonts w:ascii="Times New Roman" w:hAnsi="Times New Roman" w:cs="Times New Roman"/>
          <w:sz w:val="28"/>
          <w:szCs w:val="28"/>
        </w:rPr>
      </w:pPr>
      <w:ins w:id="39" w:author="Student_O" w:date="2022-02-14T12:39:00Z">
        <w:r>
          <w:rPr>
            <w:rFonts w:ascii="Times New Roman" w:hAnsi="Times New Roman" w:cs="Times New Roman"/>
            <w:i/>
            <w:sz w:val="24"/>
            <w:szCs w:val="24"/>
          </w:rPr>
          <w:t xml:space="preserve">Рисунок-2. </w:t>
        </w:r>
        <w:proofErr w:type="spellStart"/>
        <w:r>
          <w:rPr>
            <w:rFonts w:ascii="Times New Roman" w:hAnsi="Times New Roman" w:cs="Times New Roman"/>
            <w:i/>
            <w:sz w:val="24"/>
            <w:szCs w:val="24"/>
            <w:lang w:val="en-US"/>
          </w:rPr>
          <w:t>ToolBar</w:t>
        </w:r>
        <w:proofErr w:type="spellEnd"/>
        <w:r w:rsidRPr="00606EF1">
          <w:rPr>
            <w:rFonts w:ascii="Times New Roman" w:hAnsi="Times New Roman" w:cs="Times New Roman"/>
            <w:i/>
            <w:sz w:val="24"/>
            <w:szCs w:val="24"/>
            <w:rPrChange w:id="40" w:author="Student_O" w:date="2022-02-14T12:40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 xml:space="preserve"> </w:t>
        </w:r>
      </w:ins>
      <w:ins w:id="41" w:author="Student_O" w:date="2022-02-14T12:40:00Z">
        <w:r>
          <w:rPr>
            <w:rFonts w:ascii="Times New Roman" w:hAnsi="Times New Roman" w:cs="Times New Roman"/>
            <w:i/>
            <w:sz w:val="24"/>
            <w:szCs w:val="24"/>
          </w:rPr>
          <w:t>после а</w:t>
        </w:r>
      </w:ins>
      <w:ins w:id="42" w:author="Student_O" w:date="2022-02-14T12:41:00Z">
        <w:r>
          <w:rPr>
            <w:rFonts w:ascii="Times New Roman" w:hAnsi="Times New Roman" w:cs="Times New Roman"/>
            <w:i/>
            <w:sz w:val="24"/>
            <w:szCs w:val="24"/>
          </w:rPr>
          <w:t>вторизации</w:t>
        </w:r>
      </w:ins>
    </w:p>
    <w:p w14:paraId="029946A7" w14:textId="77777777" w:rsidR="00013DD5" w:rsidRPr="00606EF1" w:rsidRDefault="00013DD5">
      <w:pPr>
        <w:spacing w:line="360" w:lineRule="auto"/>
        <w:jc w:val="right"/>
        <w:rPr>
          <w:ins w:id="43" w:author="Student_O" w:date="2022-02-14T12:49:00Z"/>
          <w:rFonts w:ascii="Times New Roman" w:hAnsi="Times New Roman" w:cs="Times New Roman"/>
          <w:i/>
          <w:sz w:val="24"/>
          <w:szCs w:val="24"/>
          <w:rPrChange w:id="44" w:author="Student_O" w:date="2022-02-14T12:40:00Z">
            <w:rPr>
              <w:ins w:id="45" w:author="Student_O" w:date="2022-02-14T12:49:00Z"/>
              <w:rFonts w:ascii="Times New Roman" w:hAnsi="Times New Roman" w:cs="Times New Roman"/>
              <w:sz w:val="28"/>
              <w:szCs w:val="28"/>
            </w:rPr>
          </w:rPrChange>
        </w:rPr>
        <w:pPrChange w:id="46" w:author="Student_O" w:date="2022-02-14T12:39:00Z">
          <w:pPr>
            <w:spacing w:line="360" w:lineRule="auto"/>
            <w:jc w:val="both"/>
          </w:pPr>
        </w:pPrChange>
      </w:pPr>
    </w:p>
    <w:p w14:paraId="2A0ED0E3" w14:textId="4471507E" w:rsidR="0065786B" w:rsidRDefault="00013DD5">
      <w:pPr>
        <w:spacing w:line="360" w:lineRule="auto"/>
        <w:jc w:val="both"/>
        <w:rPr>
          <w:ins w:id="47" w:author="Student_O" w:date="2022-02-15T14:52:00Z"/>
          <w:rFonts w:ascii="Times New Roman" w:hAnsi="Times New Roman" w:cs="Times New Roman"/>
          <w:sz w:val="28"/>
          <w:szCs w:val="28"/>
        </w:rPr>
      </w:pPr>
      <w:ins w:id="48" w:author="Student_O" w:date="2022-02-14T12:49:00Z">
        <w:r>
          <w:rPr>
            <w:rFonts w:ascii="Times New Roman" w:hAnsi="Times New Roman" w:cs="Times New Roman"/>
            <w:sz w:val="28"/>
            <w:szCs w:val="28"/>
          </w:rPr>
          <w:t>Для то</w:t>
        </w:r>
      </w:ins>
      <w:ins w:id="49" w:author="Student_O" w:date="2022-02-14T12:50:00Z">
        <w:r>
          <w:rPr>
            <w:rFonts w:ascii="Times New Roman" w:hAnsi="Times New Roman" w:cs="Times New Roman"/>
            <w:sz w:val="28"/>
            <w:szCs w:val="28"/>
          </w:rPr>
          <w:t xml:space="preserve">го чтобы выйти из своей учетной записи </w:t>
        </w:r>
      </w:ins>
      <w:ins w:id="50" w:author="Student_O" w:date="2022-02-14T12:51:00Z">
        <w:r>
          <w:rPr>
            <w:rFonts w:ascii="Times New Roman" w:hAnsi="Times New Roman" w:cs="Times New Roman"/>
            <w:sz w:val="28"/>
            <w:szCs w:val="28"/>
          </w:rPr>
          <w:t xml:space="preserve">необходимо </w:t>
        </w:r>
      </w:ins>
      <w:ins w:id="51" w:author="Student_O" w:date="2022-02-15T14:50:00Z">
        <w:r w:rsidR="00AC3825">
          <w:rPr>
            <w:rFonts w:ascii="Times New Roman" w:hAnsi="Times New Roman" w:cs="Times New Roman"/>
            <w:sz w:val="28"/>
            <w:szCs w:val="28"/>
          </w:rPr>
          <w:t>активировать вкладку со своим именем -</w:t>
        </w:r>
        <w:r w:rsidR="00AC3825" w:rsidRPr="00AC3825">
          <w:rPr>
            <w:rFonts w:ascii="Times New Roman" w:hAnsi="Times New Roman" w:cs="Times New Roman"/>
            <w:sz w:val="28"/>
            <w:szCs w:val="28"/>
            <w:rPrChange w:id="52" w:author="Student_O" w:date="2022-02-15T14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&gt; “</w:t>
        </w:r>
        <w:r w:rsidR="00AC3825">
          <w:rPr>
            <w:rFonts w:ascii="Times New Roman" w:hAnsi="Times New Roman" w:cs="Times New Roman"/>
            <w:sz w:val="28"/>
            <w:szCs w:val="28"/>
          </w:rPr>
          <w:t>Выйти</w:t>
        </w:r>
        <w:r w:rsidR="00AC3825" w:rsidRPr="00AC3825">
          <w:rPr>
            <w:rFonts w:ascii="Times New Roman" w:hAnsi="Times New Roman" w:cs="Times New Roman"/>
            <w:sz w:val="28"/>
            <w:szCs w:val="28"/>
            <w:rPrChange w:id="53" w:author="Student_O" w:date="2022-02-15T14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</w:ins>
      <w:ins w:id="54" w:author="Student_O" w:date="2022-02-15T15:03:00Z">
        <w:r w:rsidR="00E17845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ins w:id="55" w:author="Student_O" w:date="2022-02-15T14:50:00Z">
        <w:r w:rsidR="00AC3825">
          <w:rPr>
            <w:rFonts w:ascii="Times New Roman" w:hAnsi="Times New Roman" w:cs="Times New Roman"/>
            <w:sz w:val="28"/>
            <w:szCs w:val="28"/>
          </w:rPr>
          <w:t>Для пере</w:t>
        </w:r>
      </w:ins>
      <w:ins w:id="56" w:author="Student_O" w:date="2022-02-15T14:51:00Z">
        <w:r w:rsidR="00AC3825">
          <w:rPr>
            <w:rFonts w:ascii="Times New Roman" w:hAnsi="Times New Roman" w:cs="Times New Roman"/>
            <w:sz w:val="28"/>
            <w:szCs w:val="28"/>
          </w:rPr>
          <w:t xml:space="preserve">хода в личный профиль пользователь может воспользоваться кнопкой </w:t>
        </w:r>
        <w:r w:rsidR="00AC3825" w:rsidRPr="00AC3825">
          <w:rPr>
            <w:rFonts w:ascii="Times New Roman" w:hAnsi="Times New Roman" w:cs="Times New Roman"/>
            <w:sz w:val="28"/>
            <w:szCs w:val="28"/>
            <w:rPrChange w:id="57" w:author="Student_O" w:date="2022-02-15T14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“</w:t>
        </w:r>
        <w:r w:rsidR="00AC3825">
          <w:rPr>
            <w:rFonts w:ascii="Times New Roman" w:hAnsi="Times New Roman" w:cs="Times New Roman"/>
            <w:sz w:val="28"/>
            <w:szCs w:val="28"/>
          </w:rPr>
          <w:t>Профиль</w:t>
        </w:r>
        <w:r w:rsidR="00AC3825" w:rsidRPr="00AC3825">
          <w:rPr>
            <w:rFonts w:ascii="Times New Roman" w:hAnsi="Times New Roman" w:cs="Times New Roman"/>
            <w:sz w:val="28"/>
            <w:szCs w:val="28"/>
            <w:rPrChange w:id="58" w:author="Student_O" w:date="2022-02-15T14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  <w:r w:rsidR="00AC3825">
          <w:rPr>
            <w:rFonts w:ascii="Times New Roman" w:hAnsi="Times New Roman" w:cs="Times New Roman"/>
            <w:sz w:val="28"/>
            <w:szCs w:val="28"/>
          </w:rPr>
          <w:t>, в разделе описанном выше.</w:t>
        </w:r>
      </w:ins>
    </w:p>
    <w:p w14:paraId="369A41AF" w14:textId="77777777" w:rsidR="00AC3825" w:rsidRPr="00AC3825" w:rsidRDefault="00AC3825">
      <w:pPr>
        <w:spacing w:line="360" w:lineRule="auto"/>
        <w:jc w:val="both"/>
        <w:rPr>
          <w:ins w:id="59" w:author="Student_O" w:date="2022-02-14T12:52:00Z"/>
          <w:rFonts w:ascii="Times New Roman" w:hAnsi="Times New Roman" w:cs="Times New Roman"/>
          <w:sz w:val="28"/>
          <w:szCs w:val="28"/>
        </w:rPr>
        <w:pPrChange w:id="60" w:author="Student_O" w:date="2022-02-14T12:53:00Z">
          <w:pPr>
            <w:spacing w:line="360" w:lineRule="auto"/>
            <w:jc w:val="right"/>
          </w:pPr>
        </w:pPrChange>
      </w:pPr>
    </w:p>
    <w:p w14:paraId="1D85EEFB" w14:textId="599451B1" w:rsidR="001B7E76" w:rsidRPr="0065786B" w:rsidDel="00013DD5" w:rsidRDefault="001B7E76">
      <w:pPr>
        <w:spacing w:line="360" w:lineRule="auto"/>
        <w:jc w:val="right"/>
        <w:rPr>
          <w:del w:id="61" w:author="Student_O" w:date="2022-02-14T12:49:00Z"/>
          <w:rFonts w:ascii="Times New Roman" w:hAnsi="Times New Roman" w:cs="Times New Roman"/>
          <w:sz w:val="28"/>
          <w:szCs w:val="28"/>
        </w:rPr>
        <w:pPrChange w:id="62" w:author="Student_O" w:date="2022-02-14T12:49:00Z">
          <w:pPr>
            <w:spacing w:line="360" w:lineRule="auto"/>
            <w:jc w:val="both"/>
          </w:pPr>
        </w:pPrChange>
      </w:pPr>
    </w:p>
    <w:p w14:paraId="1505C041" w14:textId="18AD282D" w:rsidR="001B7E76" w:rsidDel="00E17845" w:rsidRDefault="001B7E76" w:rsidP="00F7567B">
      <w:pPr>
        <w:spacing w:line="360" w:lineRule="auto"/>
        <w:jc w:val="both"/>
        <w:rPr>
          <w:del w:id="63" w:author="Student_O" w:date="2022-02-15T15:04:00Z"/>
          <w:rFonts w:ascii="Times New Roman" w:hAnsi="Times New Roman" w:cs="Times New Roman"/>
          <w:sz w:val="28"/>
          <w:szCs w:val="28"/>
        </w:rPr>
      </w:pPr>
    </w:p>
    <w:p w14:paraId="45EB006B" w14:textId="637BD9F1" w:rsidR="001B7E76" w:rsidDel="00E17845" w:rsidRDefault="001B7E76" w:rsidP="00F7567B">
      <w:pPr>
        <w:spacing w:line="360" w:lineRule="auto"/>
        <w:jc w:val="both"/>
        <w:rPr>
          <w:del w:id="64" w:author="Student_O" w:date="2022-02-15T15:04:00Z"/>
          <w:rFonts w:ascii="Times New Roman" w:hAnsi="Times New Roman" w:cs="Times New Roman"/>
          <w:sz w:val="28"/>
          <w:szCs w:val="28"/>
        </w:rPr>
      </w:pPr>
    </w:p>
    <w:p w14:paraId="2164E0EC" w14:textId="36158691" w:rsidR="001B7E76" w:rsidDel="00E17845" w:rsidRDefault="001B7E76" w:rsidP="00F7567B">
      <w:pPr>
        <w:spacing w:line="360" w:lineRule="auto"/>
        <w:jc w:val="both"/>
        <w:rPr>
          <w:del w:id="65" w:author="Student_O" w:date="2022-02-15T15:04:00Z"/>
          <w:rFonts w:ascii="Times New Roman" w:hAnsi="Times New Roman" w:cs="Times New Roman"/>
          <w:sz w:val="28"/>
          <w:szCs w:val="28"/>
        </w:rPr>
      </w:pPr>
    </w:p>
    <w:p w14:paraId="72D8316E" w14:textId="6AED311C" w:rsidR="001B7E76" w:rsidDel="00E17845" w:rsidRDefault="001B7E76" w:rsidP="00F7567B">
      <w:pPr>
        <w:spacing w:line="360" w:lineRule="auto"/>
        <w:jc w:val="both"/>
        <w:rPr>
          <w:del w:id="66" w:author="Student_O" w:date="2022-02-15T15:04:00Z"/>
          <w:rFonts w:ascii="Times New Roman" w:hAnsi="Times New Roman" w:cs="Times New Roman"/>
          <w:sz w:val="28"/>
          <w:szCs w:val="28"/>
        </w:rPr>
      </w:pPr>
    </w:p>
    <w:p w14:paraId="2881EB98" w14:textId="1B37F9C4" w:rsidR="001B7E76" w:rsidDel="00E17845" w:rsidRDefault="001B7E76" w:rsidP="00F7567B">
      <w:pPr>
        <w:spacing w:line="360" w:lineRule="auto"/>
        <w:jc w:val="both"/>
        <w:rPr>
          <w:del w:id="67" w:author="Student_O" w:date="2022-02-15T15:04:00Z"/>
          <w:rFonts w:ascii="Times New Roman" w:hAnsi="Times New Roman" w:cs="Times New Roman"/>
          <w:sz w:val="28"/>
          <w:szCs w:val="28"/>
        </w:rPr>
      </w:pPr>
    </w:p>
    <w:p w14:paraId="4D759BFC" w14:textId="1A61C213" w:rsidR="001B7E76" w:rsidDel="00E17845" w:rsidRDefault="001B7E76" w:rsidP="00F7567B">
      <w:pPr>
        <w:spacing w:line="360" w:lineRule="auto"/>
        <w:jc w:val="both"/>
        <w:rPr>
          <w:del w:id="68" w:author="Student_O" w:date="2022-02-15T15:04:00Z"/>
          <w:rFonts w:ascii="Times New Roman" w:hAnsi="Times New Roman" w:cs="Times New Roman"/>
          <w:sz w:val="28"/>
          <w:szCs w:val="28"/>
        </w:rPr>
      </w:pPr>
    </w:p>
    <w:p w14:paraId="335F1F7B" w14:textId="63477D96" w:rsidR="00E17845" w:rsidRDefault="00E17845" w:rsidP="00F7567B">
      <w:pPr>
        <w:spacing w:line="360" w:lineRule="auto"/>
        <w:jc w:val="both"/>
        <w:rPr>
          <w:ins w:id="69" w:author="Student_O" w:date="2022-02-15T15:04:00Z"/>
          <w:rFonts w:ascii="Times New Roman" w:hAnsi="Times New Roman" w:cs="Times New Roman"/>
          <w:sz w:val="28"/>
          <w:szCs w:val="28"/>
        </w:rPr>
      </w:pPr>
    </w:p>
    <w:p w14:paraId="48A9BD68" w14:textId="77777777" w:rsidR="00E17845" w:rsidRDefault="00E17845" w:rsidP="00F7567B">
      <w:pPr>
        <w:spacing w:line="360" w:lineRule="auto"/>
        <w:jc w:val="both"/>
        <w:rPr>
          <w:ins w:id="70" w:author="Student_O" w:date="2022-02-15T15:04:00Z"/>
          <w:rFonts w:ascii="Times New Roman" w:hAnsi="Times New Roman" w:cs="Times New Roman"/>
          <w:sz w:val="28"/>
          <w:szCs w:val="28"/>
        </w:rPr>
      </w:pPr>
    </w:p>
    <w:p w14:paraId="49A3A2DC" w14:textId="25ABB8F3" w:rsidR="001B7E76" w:rsidDel="00E17845" w:rsidRDefault="001B7E76" w:rsidP="00F7567B">
      <w:pPr>
        <w:spacing w:line="360" w:lineRule="auto"/>
        <w:jc w:val="both"/>
        <w:rPr>
          <w:del w:id="71" w:author="Student_O" w:date="2022-02-15T15:04:00Z"/>
          <w:rFonts w:ascii="Times New Roman" w:hAnsi="Times New Roman" w:cs="Times New Roman"/>
          <w:sz w:val="28"/>
          <w:szCs w:val="28"/>
        </w:rPr>
      </w:pPr>
    </w:p>
    <w:p w14:paraId="47E312C0" w14:textId="6187535B" w:rsidR="001B7E76" w:rsidRP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авторизации и регистрации новых пользователей</w:t>
      </w:r>
      <w:ins w:id="72" w:author="Student_O" w:date="2022-02-11T13:40:00Z">
        <w:r w:rsidR="001C1490"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="001C1490" w:rsidRPr="001C1490">
          <w:rPr>
            <w:rFonts w:ascii="Times New Roman" w:hAnsi="Times New Roman" w:cs="Times New Roman"/>
            <w:i/>
            <w:sz w:val="24"/>
            <w:szCs w:val="28"/>
            <w:rPrChange w:id="73" w:author="Student_O" w:date="2022-02-11T13:4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</w:t>
        </w:r>
      </w:ins>
      <w:ins w:id="74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8"/>
            <w:rPrChange w:id="75" w:author="Student_O" w:date="2022-02-14T12:40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3</w:t>
        </w:r>
      </w:ins>
      <w:ins w:id="76" w:author="Student_O" w:date="2022-02-11T13:40:00Z">
        <w:r w:rsidR="001C1490">
          <w:rPr>
            <w:rFonts w:ascii="Times New Roman" w:hAnsi="Times New Roman" w:cs="Times New Roman"/>
            <w:sz w:val="28"/>
            <w:szCs w:val="28"/>
          </w:rPr>
          <w:t>)</w:t>
        </w:r>
      </w:ins>
      <w:r w:rsidRPr="001B7E76">
        <w:rPr>
          <w:rFonts w:ascii="Times New Roman" w:hAnsi="Times New Roman" w:cs="Times New Roman"/>
          <w:sz w:val="28"/>
          <w:szCs w:val="28"/>
        </w:rPr>
        <w:t>:</w:t>
      </w:r>
    </w:p>
    <w:p w14:paraId="0F79DF1E" w14:textId="05A39616" w:rsid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B3582" wp14:editId="54F2E763">
            <wp:extent cx="4388136" cy="4410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031" cy="445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342" w14:textId="1F95BBA7" w:rsidR="00074BCE" w:rsidRDefault="001B7E76" w:rsidP="00074BCE">
      <w:pPr>
        <w:spacing w:line="360" w:lineRule="auto"/>
        <w:jc w:val="right"/>
        <w:rPr>
          <w:ins w:id="77" w:author="Student_O" w:date="2022-02-11T13:13:00Z"/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Рисунок-</w:t>
      </w:r>
      <w:ins w:id="78" w:author="Student_O" w:date="2022-02-14T12:40:00Z">
        <w:r w:rsidR="00606EF1" w:rsidRPr="00AC3825">
          <w:rPr>
            <w:rFonts w:ascii="Times New Roman" w:hAnsi="Times New Roman" w:cs="Times New Roman"/>
            <w:i/>
            <w:sz w:val="24"/>
            <w:szCs w:val="24"/>
            <w:rPrChange w:id="79" w:author="Student_O" w:date="2022-02-15T14:49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3</w:t>
        </w:r>
      </w:ins>
      <w:del w:id="80" w:author="Student_O" w:date="2022-02-14T12:40:00Z">
        <w:r w:rsidDel="00606EF1">
          <w:rPr>
            <w:rFonts w:ascii="Times New Roman" w:hAnsi="Times New Roman" w:cs="Times New Roman"/>
            <w:i/>
            <w:sz w:val="24"/>
            <w:szCs w:val="24"/>
          </w:rPr>
          <w:delText>2</w:delText>
        </w:r>
      </w:del>
      <w:r>
        <w:rPr>
          <w:rFonts w:ascii="Times New Roman" w:hAnsi="Times New Roman" w:cs="Times New Roman"/>
          <w:i/>
          <w:sz w:val="24"/>
          <w:szCs w:val="24"/>
        </w:rPr>
        <w:t>. Меню авторизации</w:t>
      </w:r>
      <w:ins w:id="81" w:author="Student_O" w:date="2022-02-11T13:13:00Z">
        <w:r w:rsidRPr="0086784B">
          <w:rPr>
            <w:rFonts w:ascii="Times New Roman" w:hAnsi="Times New Roman" w:cs="Times New Roman"/>
            <w:i/>
            <w:sz w:val="24"/>
            <w:szCs w:val="24"/>
            <w:rPrChange w:id="82" w:author="Student_O" w:date="2022-02-11T13:47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i/>
            <w:sz w:val="24"/>
            <w:szCs w:val="24"/>
          </w:rPr>
          <w:t>и регистрации</w:t>
        </w:r>
      </w:ins>
    </w:p>
    <w:p w14:paraId="1BB4F22F" w14:textId="513AC8FA" w:rsidR="001B7E76" w:rsidRPr="00074BCE" w:rsidRDefault="001B7E76" w:rsidP="00074BCE">
      <w:pPr>
        <w:spacing w:line="360" w:lineRule="auto"/>
        <w:jc w:val="both"/>
        <w:rPr>
          <w:ins w:id="83" w:author="Student_O" w:date="2022-02-11T13:16:00Z"/>
          <w:rFonts w:ascii="Times New Roman" w:hAnsi="Times New Roman" w:cs="Times New Roman"/>
          <w:sz w:val="28"/>
          <w:szCs w:val="28"/>
          <w:rPrChange w:id="84" w:author="Student_O" w:date="2022-02-11T13:29:00Z">
            <w:rPr>
              <w:ins w:id="85" w:author="Student_O" w:date="2022-02-11T13:16:00Z"/>
            </w:rPr>
          </w:rPrChange>
        </w:rPr>
      </w:pPr>
      <w:ins w:id="86" w:author="Student_O" w:date="2022-02-11T13:14:00Z">
        <w:r w:rsidRPr="00074BCE">
          <w:rPr>
            <w:rFonts w:ascii="Times New Roman" w:hAnsi="Times New Roman" w:cs="Times New Roman"/>
            <w:sz w:val="28"/>
            <w:szCs w:val="28"/>
          </w:rPr>
          <w:t>Для регистрации пользо</w:t>
        </w:r>
      </w:ins>
      <w:ins w:id="87" w:author="Student_O" w:date="2022-02-11T13:15:00Z">
        <w:r w:rsidRPr="00074BCE">
          <w:rPr>
            <w:rFonts w:ascii="Times New Roman" w:hAnsi="Times New Roman" w:cs="Times New Roman"/>
            <w:sz w:val="28"/>
            <w:szCs w:val="28"/>
          </w:rPr>
          <w:t>ватель в обязательном порядке должен указать</w:t>
        </w:r>
        <w:r w:rsidRPr="00074BCE">
          <w:rPr>
            <w:rFonts w:ascii="Times New Roman" w:hAnsi="Times New Roman" w:cs="Times New Roman"/>
            <w:sz w:val="28"/>
            <w:szCs w:val="28"/>
            <w:rPrChange w:id="88" w:author="Student_O" w:date="2022-02-11T13:29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:</w:t>
        </w:r>
        <w:r w:rsidRPr="00074BCE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</w:p>
    <w:p w14:paraId="45ED5B7A" w14:textId="07015422" w:rsidR="001B7E76" w:rsidRPr="00074BCE" w:rsidRDefault="001B7E76" w:rsidP="001B7E76">
      <w:pPr>
        <w:pStyle w:val="a3"/>
        <w:numPr>
          <w:ilvl w:val="0"/>
          <w:numId w:val="3"/>
        </w:numPr>
        <w:spacing w:line="360" w:lineRule="auto"/>
        <w:jc w:val="both"/>
        <w:rPr>
          <w:ins w:id="89" w:author="Student_O" w:date="2022-02-11T13:17:00Z"/>
          <w:rFonts w:ascii="Times New Roman" w:hAnsi="Times New Roman" w:cs="Times New Roman"/>
          <w:sz w:val="28"/>
          <w:szCs w:val="28"/>
        </w:rPr>
      </w:pPr>
      <w:ins w:id="90" w:author="Student_O" w:date="2022-02-11T13:17:00Z">
        <w:r w:rsidRPr="00074BCE">
          <w:rPr>
            <w:rFonts w:ascii="Times New Roman" w:hAnsi="Times New Roman" w:cs="Times New Roman"/>
            <w:sz w:val="28"/>
            <w:szCs w:val="28"/>
          </w:rPr>
          <w:t>свою рабочую почту</w:t>
        </w:r>
      </w:ins>
    </w:p>
    <w:p w14:paraId="5DF34594" w14:textId="62C883B3" w:rsidR="001B7E76" w:rsidRPr="00074BCE" w:rsidRDefault="00360E58" w:rsidP="001B7E76">
      <w:pPr>
        <w:pStyle w:val="a3"/>
        <w:numPr>
          <w:ilvl w:val="0"/>
          <w:numId w:val="3"/>
        </w:numPr>
        <w:spacing w:line="360" w:lineRule="auto"/>
        <w:jc w:val="both"/>
        <w:rPr>
          <w:ins w:id="91" w:author="Student_O" w:date="2022-02-11T13:17:00Z"/>
          <w:rFonts w:ascii="Times New Roman" w:hAnsi="Times New Roman" w:cs="Times New Roman"/>
          <w:sz w:val="28"/>
          <w:szCs w:val="28"/>
        </w:rPr>
      </w:pPr>
      <w:ins w:id="92" w:author="Student_O" w:date="2022-02-11T13:17:00Z">
        <w:r w:rsidRPr="00074BCE">
          <w:rPr>
            <w:rFonts w:ascii="Times New Roman" w:hAnsi="Times New Roman" w:cs="Times New Roman"/>
            <w:sz w:val="28"/>
            <w:szCs w:val="28"/>
          </w:rPr>
          <w:t>пароль</w:t>
        </w:r>
      </w:ins>
    </w:p>
    <w:p w14:paraId="40A5FC7F" w14:textId="02B9D54E" w:rsidR="00360E58" w:rsidRDefault="00360E58" w:rsidP="00360E58">
      <w:pPr>
        <w:pStyle w:val="a3"/>
        <w:numPr>
          <w:ilvl w:val="0"/>
          <w:numId w:val="3"/>
        </w:numPr>
        <w:spacing w:line="360" w:lineRule="auto"/>
        <w:jc w:val="both"/>
        <w:rPr>
          <w:ins w:id="93" w:author="Student_O" w:date="2022-02-15T14:49:00Z"/>
          <w:rFonts w:ascii="Times New Roman" w:hAnsi="Times New Roman" w:cs="Times New Roman"/>
          <w:sz w:val="28"/>
          <w:szCs w:val="28"/>
        </w:rPr>
      </w:pPr>
      <w:ins w:id="94" w:author="Student_O" w:date="2022-02-11T13:17:00Z">
        <w:r w:rsidRPr="00074BCE">
          <w:rPr>
            <w:rFonts w:ascii="Times New Roman" w:hAnsi="Times New Roman" w:cs="Times New Roman"/>
            <w:sz w:val="28"/>
            <w:szCs w:val="28"/>
          </w:rPr>
          <w:t>повторение пароля</w:t>
        </w:r>
      </w:ins>
    </w:p>
    <w:p w14:paraId="2E38C437" w14:textId="3F7C3E37" w:rsidR="00AC3825" w:rsidRPr="00AC3825" w:rsidRDefault="00AC3825">
      <w:pPr>
        <w:spacing w:line="360" w:lineRule="auto"/>
        <w:jc w:val="both"/>
        <w:rPr>
          <w:ins w:id="95" w:author="Student_O" w:date="2022-02-11T13:19:00Z"/>
          <w:rFonts w:ascii="Times New Roman" w:hAnsi="Times New Roman" w:cs="Times New Roman"/>
          <w:sz w:val="28"/>
          <w:szCs w:val="28"/>
          <w:rPrChange w:id="96" w:author="Student_O" w:date="2022-02-15T14:49:00Z">
            <w:rPr>
              <w:ins w:id="97" w:author="Student_O" w:date="2022-02-11T13:19:00Z"/>
            </w:rPr>
          </w:rPrChange>
        </w:rPr>
        <w:pPrChange w:id="98" w:author="Student_O" w:date="2022-02-15T14:49:00Z">
          <w:pPr>
            <w:pStyle w:val="a3"/>
            <w:numPr>
              <w:numId w:val="3"/>
            </w:numPr>
            <w:spacing w:line="360" w:lineRule="auto"/>
            <w:ind w:hanging="360"/>
            <w:jc w:val="both"/>
          </w:pPr>
        </w:pPrChange>
      </w:pPr>
      <w:ins w:id="99" w:author="Student_O" w:date="2022-02-15T14:49:00Z">
        <w:r>
          <w:rPr>
            <w:rFonts w:ascii="Times New Roman" w:hAnsi="Times New Roman" w:cs="Times New Roman"/>
            <w:sz w:val="28"/>
            <w:szCs w:val="28"/>
          </w:rPr>
          <w:t xml:space="preserve">После авторизации </w:t>
        </w:r>
      </w:ins>
    </w:p>
    <w:p w14:paraId="489354A6" w14:textId="670CBDBF" w:rsidR="00360E58" w:rsidRDefault="00360E58" w:rsidP="00360E58">
      <w:pPr>
        <w:spacing w:line="360" w:lineRule="auto"/>
        <w:jc w:val="both"/>
        <w:rPr>
          <w:ins w:id="100" w:author="Student_O" w:date="2022-02-11T13:28:00Z"/>
          <w:rFonts w:ascii="Times New Roman" w:hAnsi="Times New Roman" w:cs="Times New Roman"/>
          <w:sz w:val="28"/>
          <w:szCs w:val="28"/>
        </w:rPr>
      </w:pPr>
    </w:p>
    <w:p w14:paraId="6ED83F38" w14:textId="78FE4AB1" w:rsidR="00074BCE" w:rsidRDefault="00074BCE" w:rsidP="00360E58">
      <w:pPr>
        <w:spacing w:line="360" w:lineRule="auto"/>
        <w:jc w:val="both"/>
        <w:rPr>
          <w:ins w:id="101" w:author="Student_O" w:date="2022-02-11T13:28:00Z"/>
          <w:rFonts w:ascii="Times New Roman" w:hAnsi="Times New Roman" w:cs="Times New Roman"/>
          <w:sz w:val="28"/>
          <w:szCs w:val="28"/>
        </w:rPr>
      </w:pPr>
    </w:p>
    <w:p w14:paraId="4E84522D" w14:textId="511C7AE7" w:rsidR="00074BCE" w:rsidRDefault="00074BCE" w:rsidP="00360E58">
      <w:pPr>
        <w:spacing w:line="360" w:lineRule="auto"/>
        <w:jc w:val="both"/>
        <w:rPr>
          <w:ins w:id="102" w:author="Student_O" w:date="2022-02-11T13:30:00Z"/>
          <w:rFonts w:ascii="Times New Roman" w:hAnsi="Times New Roman" w:cs="Times New Roman"/>
          <w:sz w:val="28"/>
          <w:szCs w:val="28"/>
        </w:rPr>
      </w:pPr>
    </w:p>
    <w:p w14:paraId="4CA3D106" w14:textId="4396BC9B" w:rsidR="00074BCE" w:rsidRDefault="00074BCE" w:rsidP="00360E58">
      <w:pPr>
        <w:spacing w:line="360" w:lineRule="auto"/>
        <w:jc w:val="both"/>
        <w:rPr>
          <w:ins w:id="103" w:author="Student_O" w:date="2022-02-11T13:30:00Z"/>
          <w:rFonts w:ascii="Times New Roman" w:hAnsi="Times New Roman" w:cs="Times New Roman"/>
          <w:sz w:val="28"/>
          <w:szCs w:val="28"/>
        </w:rPr>
      </w:pPr>
    </w:p>
    <w:p w14:paraId="08CE4F98" w14:textId="6DD0200E" w:rsidR="00074BCE" w:rsidRDefault="00074BCE" w:rsidP="00360E58">
      <w:pPr>
        <w:spacing w:line="360" w:lineRule="auto"/>
        <w:jc w:val="both"/>
        <w:rPr>
          <w:ins w:id="104" w:author="Student_O" w:date="2022-02-11T13:30:00Z"/>
          <w:rFonts w:ascii="Times New Roman" w:hAnsi="Times New Roman" w:cs="Times New Roman"/>
          <w:sz w:val="28"/>
          <w:szCs w:val="28"/>
        </w:rPr>
      </w:pPr>
    </w:p>
    <w:p w14:paraId="646AAEDF" w14:textId="2EDF604A" w:rsidR="00074BCE" w:rsidRDefault="00074BCE" w:rsidP="00360E58">
      <w:pPr>
        <w:spacing w:line="360" w:lineRule="auto"/>
        <w:jc w:val="both"/>
        <w:rPr>
          <w:ins w:id="105" w:author="Student_O" w:date="2022-02-11T13:32:00Z"/>
          <w:rFonts w:ascii="Times New Roman" w:hAnsi="Times New Roman" w:cs="Times New Roman"/>
          <w:sz w:val="28"/>
          <w:szCs w:val="28"/>
        </w:rPr>
      </w:pPr>
    </w:p>
    <w:p w14:paraId="741FB8AC" w14:textId="0F9036AB" w:rsidR="00074BCE" w:rsidRPr="001C1490" w:rsidRDefault="001C1490" w:rsidP="00360E58">
      <w:pPr>
        <w:spacing w:line="360" w:lineRule="auto"/>
        <w:jc w:val="both"/>
        <w:rPr>
          <w:ins w:id="106" w:author="Student_O" w:date="2022-02-11T13:34:00Z"/>
          <w:rFonts w:ascii="Times New Roman" w:hAnsi="Times New Roman" w:cs="Times New Roman"/>
          <w:sz w:val="28"/>
          <w:szCs w:val="28"/>
        </w:rPr>
      </w:pPr>
      <w:ins w:id="107" w:author="Student_O" w:date="2022-02-11T13:39:00Z">
        <w:r>
          <w:rPr>
            <w:rFonts w:ascii="Times New Roman" w:hAnsi="Times New Roman" w:cs="Times New Roman"/>
            <w:sz w:val="28"/>
            <w:szCs w:val="28"/>
          </w:rPr>
          <w:t>Для проверки ссылки фишинга</w:t>
        </w:r>
      </w:ins>
      <w:ins w:id="108" w:author="Student_O" w:date="2022-02-11T13:40:00Z">
        <w:r>
          <w:rPr>
            <w:rFonts w:ascii="Times New Roman" w:hAnsi="Times New Roman" w:cs="Times New Roman"/>
            <w:sz w:val="28"/>
            <w:szCs w:val="28"/>
          </w:rPr>
          <w:t xml:space="preserve"> необходимо скопировать ссылку сайта и вставить её в поле (</w:t>
        </w:r>
        <w:r w:rsidRPr="001C1490">
          <w:rPr>
            <w:rFonts w:ascii="Times New Roman" w:hAnsi="Times New Roman" w:cs="Times New Roman"/>
            <w:i/>
            <w:sz w:val="24"/>
            <w:szCs w:val="28"/>
            <w:rPrChange w:id="109" w:author="Student_O" w:date="2022-02-11T13:4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</w:t>
        </w:r>
      </w:ins>
      <w:ins w:id="110" w:author="Student_O" w:date="2022-02-15T15:07:00Z">
        <w:r w:rsidR="00B11145">
          <w:rPr>
            <w:rFonts w:ascii="Times New Roman" w:hAnsi="Times New Roman" w:cs="Times New Roman"/>
            <w:i/>
            <w:sz w:val="24"/>
            <w:szCs w:val="28"/>
          </w:rPr>
          <w:t>-</w:t>
        </w:r>
      </w:ins>
      <w:ins w:id="111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8"/>
            <w:rPrChange w:id="112" w:author="Student_O" w:date="2022-02-14T12:40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4</w:t>
        </w:r>
      </w:ins>
      <w:ins w:id="113" w:author="Student_O" w:date="2022-02-11T13:40:00Z">
        <w:r>
          <w:rPr>
            <w:rFonts w:ascii="Times New Roman" w:hAnsi="Times New Roman" w:cs="Times New Roman"/>
            <w:sz w:val="28"/>
            <w:szCs w:val="28"/>
          </w:rPr>
          <w:t>)</w:t>
        </w:r>
      </w:ins>
      <w:ins w:id="114" w:author="Student_O" w:date="2022-02-11T13:41:00Z">
        <w:r>
          <w:rPr>
            <w:rFonts w:ascii="Times New Roman" w:hAnsi="Times New Roman" w:cs="Times New Roman"/>
            <w:sz w:val="28"/>
            <w:szCs w:val="28"/>
          </w:rPr>
          <w:t xml:space="preserve">, </w:t>
        </w:r>
      </w:ins>
      <w:ins w:id="115" w:author="Student_O" w:date="2022-02-11T13:42:00Z">
        <w:r>
          <w:rPr>
            <w:rFonts w:ascii="Times New Roman" w:hAnsi="Times New Roman" w:cs="Times New Roman"/>
            <w:sz w:val="28"/>
            <w:szCs w:val="28"/>
          </w:rPr>
          <w:t>поле перейдет в активное положение</w:t>
        </w:r>
      </w:ins>
      <w:ins w:id="116" w:author="Student_O" w:date="2022-02-11T13:43:00Z">
        <w:r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Pr="001C1490">
          <w:rPr>
            <w:rFonts w:ascii="Times New Roman" w:hAnsi="Times New Roman" w:cs="Times New Roman"/>
            <w:i/>
            <w:sz w:val="24"/>
            <w:szCs w:val="28"/>
            <w:rPrChange w:id="117" w:author="Student_O" w:date="2022-02-11T13:43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</w:t>
        </w:r>
      </w:ins>
      <w:ins w:id="118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8"/>
            <w:rPrChange w:id="119" w:author="Student_O" w:date="2022-02-14T12:40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5</w:t>
        </w:r>
      </w:ins>
      <w:ins w:id="120" w:author="Student_O" w:date="2022-02-11T13:43:00Z">
        <w:r>
          <w:rPr>
            <w:rFonts w:ascii="Times New Roman" w:hAnsi="Times New Roman" w:cs="Times New Roman"/>
            <w:sz w:val="28"/>
            <w:szCs w:val="28"/>
          </w:rPr>
          <w:t>)</w:t>
        </w:r>
      </w:ins>
      <w:ins w:id="121" w:author="Student_O" w:date="2022-02-11T13:42:00Z">
        <w:r>
          <w:rPr>
            <w:rFonts w:ascii="Times New Roman" w:hAnsi="Times New Roman" w:cs="Times New Roman"/>
            <w:sz w:val="28"/>
            <w:szCs w:val="28"/>
          </w:rPr>
          <w:t xml:space="preserve">, </w:t>
        </w:r>
      </w:ins>
      <w:ins w:id="122" w:author="Student_O" w:date="2022-02-11T13:41:00Z">
        <w:r>
          <w:rPr>
            <w:rFonts w:ascii="Times New Roman" w:hAnsi="Times New Roman" w:cs="Times New Roman"/>
            <w:sz w:val="28"/>
            <w:szCs w:val="28"/>
          </w:rPr>
          <w:t xml:space="preserve">нажав клавишу </w:t>
        </w:r>
        <w:r w:rsidRPr="001C1490">
          <w:rPr>
            <w:rFonts w:ascii="Times New Roman" w:hAnsi="Times New Roman" w:cs="Times New Roman"/>
            <w:sz w:val="28"/>
            <w:szCs w:val="28"/>
            <w:rPrChange w:id="123" w:author="Student_O" w:date="2022-02-11T13:4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“</w:t>
        </w:r>
      </w:ins>
      <w:ins w:id="124" w:author="Student_O" w:date="2022-02-11T13:42:00Z">
        <w:r>
          <w:rPr>
            <w:rFonts w:ascii="Times New Roman" w:hAnsi="Times New Roman" w:cs="Times New Roman"/>
            <w:sz w:val="28"/>
            <w:szCs w:val="28"/>
            <w:lang w:val="en-US"/>
          </w:rPr>
          <w:t>Enter</w:t>
        </w:r>
        <w:r w:rsidRPr="001C1490">
          <w:rPr>
            <w:rFonts w:ascii="Times New Roman" w:hAnsi="Times New Roman" w:cs="Times New Roman"/>
            <w:sz w:val="28"/>
            <w:szCs w:val="28"/>
            <w:rPrChange w:id="125" w:author="Student_O" w:date="2022-02-11T13:42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  <w:r>
          <w:rPr>
            <w:rFonts w:ascii="Times New Roman" w:hAnsi="Times New Roman" w:cs="Times New Roman"/>
            <w:sz w:val="28"/>
            <w:szCs w:val="28"/>
          </w:rPr>
          <w:t>, пользователь получит результат проверки</w:t>
        </w:r>
        <w:r w:rsidRPr="001C1490">
          <w:rPr>
            <w:rFonts w:ascii="Times New Roman" w:hAnsi="Times New Roman" w:cs="Times New Roman"/>
            <w:sz w:val="28"/>
            <w:szCs w:val="28"/>
            <w:rPrChange w:id="126" w:author="Student_O" w:date="2022-02-11T13:42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: </w:t>
        </w:r>
      </w:ins>
    </w:p>
    <w:p w14:paraId="48C247A3" w14:textId="19EA917B" w:rsidR="00074BCE" w:rsidRDefault="00074BCE" w:rsidP="00360E58">
      <w:pPr>
        <w:spacing w:line="360" w:lineRule="auto"/>
        <w:jc w:val="both"/>
        <w:rPr>
          <w:ins w:id="127" w:author="Student_O" w:date="2022-02-11T13:36:00Z"/>
          <w:rFonts w:ascii="Times New Roman" w:hAnsi="Times New Roman" w:cs="Times New Roman"/>
          <w:sz w:val="28"/>
          <w:szCs w:val="28"/>
        </w:rPr>
      </w:pPr>
      <w:ins w:id="128" w:author="Student_O" w:date="2022-02-11T13:35:00Z">
        <w:r w:rsidRPr="00074BCE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4BB8956C" wp14:editId="034937DD">
              <wp:extent cx="4372585" cy="2000529"/>
              <wp:effectExtent l="0" t="0" r="9525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72585" cy="20005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6DBCFC2" w14:textId="701E29CC" w:rsidR="00074BCE" w:rsidRPr="00074BCE" w:rsidRDefault="00074BCE">
      <w:pPr>
        <w:spacing w:line="360" w:lineRule="auto"/>
        <w:jc w:val="right"/>
        <w:rPr>
          <w:ins w:id="129" w:author="Student_O" w:date="2022-02-11T13:32:00Z"/>
          <w:rFonts w:ascii="Times New Roman" w:hAnsi="Times New Roman" w:cs="Times New Roman"/>
          <w:i/>
          <w:sz w:val="24"/>
          <w:szCs w:val="24"/>
          <w:rPrChange w:id="130" w:author="Student_O" w:date="2022-02-11T13:36:00Z">
            <w:rPr>
              <w:ins w:id="131" w:author="Student_O" w:date="2022-02-11T13:32:00Z"/>
              <w:rFonts w:ascii="Times New Roman" w:hAnsi="Times New Roman" w:cs="Times New Roman"/>
              <w:sz w:val="28"/>
              <w:szCs w:val="28"/>
            </w:rPr>
          </w:rPrChange>
        </w:rPr>
        <w:pPrChange w:id="132" w:author="Student_O" w:date="2022-02-11T13:36:00Z">
          <w:pPr>
            <w:spacing w:line="360" w:lineRule="auto"/>
            <w:jc w:val="both"/>
          </w:pPr>
        </w:pPrChange>
      </w:pPr>
      <w:ins w:id="133" w:author="Student_O" w:date="2022-02-11T13:36:00Z">
        <w:r>
          <w:rPr>
            <w:rFonts w:ascii="Times New Roman" w:hAnsi="Times New Roman" w:cs="Times New Roman"/>
            <w:i/>
            <w:sz w:val="24"/>
            <w:szCs w:val="24"/>
          </w:rPr>
          <w:t>Рисунок-</w:t>
        </w:r>
      </w:ins>
      <w:ins w:id="134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4"/>
            <w:rPrChange w:id="135" w:author="Student_O" w:date="2022-02-14T12:40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4</w:t>
        </w:r>
      </w:ins>
      <w:ins w:id="136" w:author="Student_O" w:date="2022-02-11T13:36:00Z">
        <w:r>
          <w:rPr>
            <w:rFonts w:ascii="Times New Roman" w:hAnsi="Times New Roman" w:cs="Times New Roman"/>
            <w:i/>
            <w:sz w:val="24"/>
            <w:szCs w:val="24"/>
          </w:rPr>
          <w:t xml:space="preserve">. Пассивное </w:t>
        </w:r>
      </w:ins>
      <w:ins w:id="137" w:author="Student_O" w:date="2022-02-11T13:37:00Z">
        <w:r>
          <w:rPr>
            <w:rFonts w:ascii="Times New Roman" w:hAnsi="Times New Roman" w:cs="Times New Roman"/>
            <w:i/>
            <w:sz w:val="24"/>
            <w:szCs w:val="24"/>
          </w:rPr>
          <w:t>состояние поисковой строки</w:t>
        </w:r>
      </w:ins>
    </w:p>
    <w:p w14:paraId="12CF06A5" w14:textId="28B25E78" w:rsidR="00074BCE" w:rsidRDefault="001C1490" w:rsidP="00360E58">
      <w:pPr>
        <w:spacing w:line="360" w:lineRule="auto"/>
        <w:jc w:val="both"/>
        <w:rPr>
          <w:ins w:id="138" w:author="Student_O" w:date="2022-02-11T13:38:00Z"/>
          <w:rFonts w:ascii="Times New Roman" w:hAnsi="Times New Roman" w:cs="Times New Roman"/>
          <w:sz w:val="28"/>
          <w:szCs w:val="28"/>
        </w:rPr>
      </w:pPr>
      <w:ins w:id="139" w:author="Student_O" w:date="2022-02-11T13:38:00Z">
        <w:r w:rsidRPr="001C1490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6F1DC853" wp14:editId="649AFB95">
              <wp:extent cx="4353533" cy="1581371"/>
              <wp:effectExtent l="0" t="0" r="9525" b="0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53533" cy="15813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DDEE52D" w14:textId="5D800A2C" w:rsidR="001C1490" w:rsidRPr="001C1490" w:rsidRDefault="001C1490">
      <w:pPr>
        <w:spacing w:line="360" w:lineRule="auto"/>
        <w:jc w:val="right"/>
        <w:rPr>
          <w:ins w:id="140" w:author="Student_O" w:date="2022-02-11T13:32:00Z"/>
          <w:rFonts w:ascii="Times New Roman" w:hAnsi="Times New Roman" w:cs="Times New Roman"/>
          <w:i/>
          <w:sz w:val="24"/>
          <w:szCs w:val="24"/>
          <w:rPrChange w:id="141" w:author="Student_O" w:date="2022-02-11T13:38:00Z">
            <w:rPr>
              <w:ins w:id="142" w:author="Student_O" w:date="2022-02-11T13:32:00Z"/>
              <w:rFonts w:ascii="Times New Roman" w:hAnsi="Times New Roman" w:cs="Times New Roman"/>
              <w:sz w:val="28"/>
              <w:szCs w:val="28"/>
            </w:rPr>
          </w:rPrChange>
        </w:rPr>
        <w:pPrChange w:id="143" w:author="Student_O" w:date="2022-02-11T13:38:00Z">
          <w:pPr>
            <w:spacing w:line="360" w:lineRule="auto"/>
            <w:jc w:val="both"/>
          </w:pPr>
        </w:pPrChange>
      </w:pPr>
      <w:ins w:id="144" w:author="Student_O" w:date="2022-02-11T13:38:00Z">
        <w:r>
          <w:rPr>
            <w:rFonts w:ascii="Times New Roman" w:hAnsi="Times New Roman" w:cs="Times New Roman"/>
            <w:i/>
            <w:sz w:val="24"/>
            <w:szCs w:val="24"/>
          </w:rPr>
          <w:t>Рисунок-</w:t>
        </w:r>
      </w:ins>
      <w:ins w:id="145" w:author="Student_O" w:date="2022-02-14T12:40:00Z">
        <w:r w:rsidR="00606EF1" w:rsidRPr="00AC3825">
          <w:rPr>
            <w:rFonts w:ascii="Times New Roman" w:hAnsi="Times New Roman" w:cs="Times New Roman"/>
            <w:i/>
            <w:sz w:val="24"/>
            <w:szCs w:val="24"/>
            <w:rPrChange w:id="146" w:author="Student_O" w:date="2022-02-15T14:49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5</w:t>
        </w:r>
      </w:ins>
      <w:ins w:id="147" w:author="Student_O" w:date="2022-02-11T13:38:00Z">
        <w:r>
          <w:rPr>
            <w:rFonts w:ascii="Times New Roman" w:hAnsi="Times New Roman" w:cs="Times New Roman"/>
            <w:i/>
            <w:sz w:val="24"/>
            <w:szCs w:val="24"/>
          </w:rPr>
          <w:t>. Активное состояние поисковой строки</w:t>
        </w:r>
      </w:ins>
    </w:p>
    <w:p w14:paraId="5B580137" w14:textId="5A33800F" w:rsidR="00E17845" w:rsidRPr="00C510C1" w:rsidRDefault="00E17845" w:rsidP="00360E58">
      <w:pPr>
        <w:spacing w:line="360" w:lineRule="auto"/>
        <w:jc w:val="both"/>
        <w:rPr>
          <w:ins w:id="148" w:author="Student_O" w:date="2022-02-11T13:32:00Z"/>
          <w:rFonts w:ascii="Times New Roman" w:hAnsi="Times New Roman" w:cs="Times New Roman"/>
          <w:sz w:val="28"/>
          <w:szCs w:val="28"/>
        </w:rPr>
      </w:pPr>
      <w:ins w:id="149" w:author="Student_O" w:date="2022-02-15T15:05:00Z">
        <w:r>
          <w:rPr>
            <w:rFonts w:ascii="Times New Roman" w:hAnsi="Times New Roman" w:cs="Times New Roman"/>
            <w:sz w:val="28"/>
            <w:szCs w:val="28"/>
          </w:rPr>
          <w:t>Меню информации профиля (</w:t>
        </w:r>
        <w:r w:rsidRPr="00B11145">
          <w:rPr>
            <w:rFonts w:ascii="Times New Roman" w:hAnsi="Times New Roman" w:cs="Times New Roman"/>
            <w:i/>
            <w:sz w:val="24"/>
            <w:szCs w:val="24"/>
            <w:rPrChange w:id="150" w:author="Student_O" w:date="2022-02-15T15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Рисунок-6</w:t>
        </w:r>
        <w:r>
          <w:rPr>
            <w:rFonts w:ascii="Times New Roman" w:hAnsi="Times New Roman" w:cs="Times New Roman"/>
            <w:sz w:val="28"/>
            <w:szCs w:val="28"/>
          </w:rPr>
          <w:t>)</w:t>
        </w:r>
        <w:r w:rsidRPr="00C510C1">
          <w:rPr>
            <w:rFonts w:ascii="Times New Roman" w:hAnsi="Times New Roman" w:cs="Times New Roman"/>
            <w:sz w:val="28"/>
            <w:szCs w:val="28"/>
            <w:rPrChange w:id="151" w:author="Student_O" w:date="2022-02-17T09:3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:</w:t>
        </w:r>
      </w:ins>
    </w:p>
    <w:p w14:paraId="33C26CE0" w14:textId="24625ED1" w:rsidR="00074BCE" w:rsidRDefault="00E17845" w:rsidP="00360E58">
      <w:pPr>
        <w:spacing w:line="360" w:lineRule="auto"/>
        <w:jc w:val="both"/>
        <w:rPr>
          <w:ins w:id="152" w:author="Student_O" w:date="2022-02-15T15:05:00Z"/>
          <w:rFonts w:ascii="Times New Roman" w:hAnsi="Times New Roman" w:cs="Times New Roman"/>
          <w:sz w:val="28"/>
          <w:szCs w:val="28"/>
        </w:rPr>
      </w:pPr>
      <w:ins w:id="153" w:author="Student_O" w:date="2022-02-15T15:05:00Z">
        <w:r w:rsidRPr="00E17845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70A9B9F5" wp14:editId="797CC2A9">
              <wp:extent cx="3467584" cy="1714739"/>
              <wp:effectExtent l="0" t="0" r="0" b="0"/>
              <wp:docPr id="9" name="Рисунок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7584" cy="17147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CDC4241" w14:textId="227CB008" w:rsidR="00E17845" w:rsidRDefault="00E17845" w:rsidP="00E17845">
      <w:pPr>
        <w:spacing w:line="360" w:lineRule="auto"/>
        <w:jc w:val="right"/>
        <w:rPr>
          <w:ins w:id="154" w:author="Student_O" w:date="2022-02-15T15:06:00Z"/>
          <w:rFonts w:ascii="Times New Roman" w:hAnsi="Times New Roman" w:cs="Times New Roman"/>
          <w:i/>
          <w:sz w:val="24"/>
          <w:szCs w:val="24"/>
        </w:rPr>
      </w:pPr>
      <w:ins w:id="155" w:author="Student_O" w:date="2022-02-15T15:06:00Z">
        <w:r>
          <w:rPr>
            <w:rFonts w:ascii="Times New Roman" w:hAnsi="Times New Roman" w:cs="Times New Roman"/>
            <w:i/>
            <w:sz w:val="24"/>
            <w:szCs w:val="24"/>
          </w:rPr>
          <w:t>Рисунок-6. Краткая информация профиля</w:t>
        </w:r>
      </w:ins>
    </w:p>
    <w:p w14:paraId="2479D4A9" w14:textId="155E5ECE" w:rsidR="00B11145" w:rsidRPr="00C510C1" w:rsidRDefault="00C510C1">
      <w:pPr>
        <w:spacing w:line="360" w:lineRule="auto"/>
        <w:jc w:val="both"/>
        <w:rPr>
          <w:ins w:id="156" w:author="Student_O" w:date="2022-02-11T13:32:00Z"/>
          <w:rFonts w:ascii="Times New Roman" w:hAnsi="Times New Roman" w:cs="Times New Roman"/>
          <w:sz w:val="28"/>
          <w:szCs w:val="28"/>
        </w:rPr>
      </w:pPr>
      <w:ins w:id="157" w:author="Student_O" w:date="2022-02-17T09:44:00Z">
        <w:r>
          <w:rPr>
            <w:rFonts w:ascii="Times New Roman" w:hAnsi="Times New Roman" w:cs="Times New Roman"/>
            <w:sz w:val="28"/>
            <w:szCs w:val="28"/>
          </w:rPr>
          <w:lastRenderedPageBreak/>
          <w:t xml:space="preserve">Пользователь может лично указать </w:t>
        </w:r>
      </w:ins>
      <w:ins w:id="158" w:author="Student_O" w:date="2022-02-17T09:45:00Z">
        <w:r>
          <w:rPr>
            <w:rFonts w:ascii="Times New Roman" w:hAnsi="Times New Roman" w:cs="Times New Roman"/>
            <w:sz w:val="28"/>
            <w:szCs w:val="28"/>
          </w:rPr>
          <w:t>дополнительную информацию своего профиля</w:t>
        </w:r>
        <w:r w:rsidRPr="00C510C1">
          <w:rPr>
            <w:rFonts w:ascii="Times New Roman" w:hAnsi="Times New Roman" w:cs="Times New Roman"/>
            <w:sz w:val="28"/>
            <w:szCs w:val="28"/>
            <w:rPrChange w:id="159" w:author="Student_O" w:date="2022-02-17T09:45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: </w:t>
        </w:r>
      </w:ins>
      <w:ins w:id="160" w:author="Student_O" w:date="2022-02-17T09:46:00Z">
        <w:r>
          <w:rPr>
            <w:rFonts w:ascii="Times New Roman" w:hAnsi="Times New Roman" w:cs="Times New Roman"/>
            <w:sz w:val="28"/>
            <w:szCs w:val="28"/>
          </w:rPr>
          <w:t xml:space="preserve">изображение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аватара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>, почту.</w:t>
        </w:r>
      </w:ins>
    </w:p>
    <w:p w14:paraId="1F0BC81B" w14:textId="22086D6E" w:rsidR="00074BCE" w:rsidRDefault="00074BCE" w:rsidP="00360E58">
      <w:pPr>
        <w:spacing w:line="360" w:lineRule="auto"/>
        <w:jc w:val="both"/>
        <w:rPr>
          <w:ins w:id="161" w:author="Student_O" w:date="2022-02-11T13:32:00Z"/>
          <w:rFonts w:ascii="Times New Roman" w:hAnsi="Times New Roman" w:cs="Times New Roman"/>
          <w:sz w:val="28"/>
          <w:szCs w:val="28"/>
        </w:rPr>
      </w:pPr>
    </w:p>
    <w:p w14:paraId="385AE296" w14:textId="11B3753A" w:rsidR="00074BCE" w:rsidRDefault="00074BCE" w:rsidP="00360E58">
      <w:pPr>
        <w:spacing w:line="360" w:lineRule="auto"/>
        <w:jc w:val="both"/>
        <w:rPr>
          <w:ins w:id="162" w:author="Student_O" w:date="2022-02-11T13:32:00Z"/>
          <w:rFonts w:ascii="Times New Roman" w:hAnsi="Times New Roman" w:cs="Times New Roman"/>
          <w:sz w:val="28"/>
          <w:szCs w:val="28"/>
        </w:rPr>
      </w:pPr>
    </w:p>
    <w:p w14:paraId="2CA4F8A7" w14:textId="4FE3FC8D" w:rsidR="00074BCE" w:rsidRDefault="00074BCE" w:rsidP="00360E58">
      <w:pPr>
        <w:spacing w:line="360" w:lineRule="auto"/>
        <w:jc w:val="both"/>
        <w:rPr>
          <w:ins w:id="163" w:author="Student_O" w:date="2022-02-11T13:32:00Z"/>
          <w:rFonts w:ascii="Times New Roman" w:hAnsi="Times New Roman" w:cs="Times New Roman"/>
          <w:sz w:val="28"/>
          <w:szCs w:val="28"/>
        </w:rPr>
      </w:pPr>
    </w:p>
    <w:p w14:paraId="785C9DE9" w14:textId="1422FB0B" w:rsidR="00074BCE" w:rsidRDefault="00074BCE" w:rsidP="00360E58">
      <w:pPr>
        <w:spacing w:line="360" w:lineRule="auto"/>
        <w:jc w:val="both"/>
        <w:rPr>
          <w:ins w:id="164" w:author="Student_O" w:date="2022-02-11T13:32:00Z"/>
          <w:rFonts w:ascii="Times New Roman" w:hAnsi="Times New Roman" w:cs="Times New Roman"/>
          <w:sz w:val="28"/>
          <w:szCs w:val="28"/>
        </w:rPr>
      </w:pPr>
    </w:p>
    <w:p w14:paraId="1D05912A" w14:textId="799ECCA0" w:rsidR="00074BCE" w:rsidRDefault="00074BCE" w:rsidP="00360E58">
      <w:pPr>
        <w:spacing w:line="360" w:lineRule="auto"/>
        <w:jc w:val="both"/>
        <w:rPr>
          <w:ins w:id="165" w:author="Student_O" w:date="2022-02-11T13:32:00Z"/>
          <w:rFonts w:ascii="Times New Roman" w:hAnsi="Times New Roman" w:cs="Times New Roman"/>
          <w:sz w:val="28"/>
          <w:szCs w:val="28"/>
        </w:rPr>
      </w:pPr>
    </w:p>
    <w:p w14:paraId="5C1D0431" w14:textId="6036C58F" w:rsidR="00074BCE" w:rsidRDefault="00074BCE" w:rsidP="00360E58">
      <w:pPr>
        <w:spacing w:line="360" w:lineRule="auto"/>
        <w:jc w:val="both"/>
        <w:rPr>
          <w:ins w:id="166" w:author="Student_O" w:date="2022-02-11T13:32:00Z"/>
          <w:rFonts w:ascii="Times New Roman" w:hAnsi="Times New Roman" w:cs="Times New Roman"/>
          <w:sz w:val="28"/>
          <w:szCs w:val="28"/>
        </w:rPr>
      </w:pPr>
    </w:p>
    <w:p w14:paraId="334C067C" w14:textId="77777777" w:rsidR="00074BCE" w:rsidRDefault="00074BCE" w:rsidP="00360E58">
      <w:pPr>
        <w:spacing w:line="360" w:lineRule="auto"/>
        <w:jc w:val="both"/>
        <w:rPr>
          <w:ins w:id="167" w:author="Student_O" w:date="2022-02-11T13:30:00Z"/>
          <w:rFonts w:ascii="Times New Roman" w:hAnsi="Times New Roman" w:cs="Times New Roman"/>
          <w:sz w:val="28"/>
          <w:szCs w:val="28"/>
        </w:rPr>
      </w:pPr>
    </w:p>
    <w:p w14:paraId="05A68BC8" w14:textId="77777777" w:rsidR="00C510C1" w:rsidRDefault="00C510C1" w:rsidP="00074BCE">
      <w:pPr>
        <w:pStyle w:val="a3"/>
        <w:spacing w:line="360" w:lineRule="auto"/>
        <w:jc w:val="center"/>
        <w:rPr>
          <w:ins w:id="168" w:author="Student_O" w:date="2022-02-17T09:46:00Z"/>
          <w:rFonts w:ascii="Times New Roman" w:hAnsi="Times New Roman" w:cs="Times New Roman"/>
          <w:sz w:val="32"/>
          <w:szCs w:val="32"/>
        </w:rPr>
      </w:pPr>
    </w:p>
    <w:p w14:paraId="69821D41" w14:textId="77777777" w:rsidR="00C510C1" w:rsidRDefault="00C510C1" w:rsidP="00074BCE">
      <w:pPr>
        <w:pStyle w:val="a3"/>
        <w:spacing w:line="360" w:lineRule="auto"/>
        <w:jc w:val="center"/>
        <w:rPr>
          <w:ins w:id="169" w:author="Student_O" w:date="2022-02-17T09:46:00Z"/>
          <w:rFonts w:ascii="Times New Roman" w:hAnsi="Times New Roman" w:cs="Times New Roman"/>
          <w:sz w:val="32"/>
          <w:szCs w:val="32"/>
        </w:rPr>
      </w:pPr>
    </w:p>
    <w:p w14:paraId="578825B7" w14:textId="77777777" w:rsidR="00C510C1" w:rsidRDefault="00C510C1" w:rsidP="00074BCE">
      <w:pPr>
        <w:pStyle w:val="a3"/>
        <w:spacing w:line="360" w:lineRule="auto"/>
        <w:jc w:val="center"/>
        <w:rPr>
          <w:ins w:id="170" w:author="Student_O" w:date="2022-02-17T09:46:00Z"/>
          <w:rFonts w:ascii="Times New Roman" w:hAnsi="Times New Roman" w:cs="Times New Roman"/>
          <w:sz w:val="32"/>
          <w:szCs w:val="32"/>
        </w:rPr>
      </w:pPr>
    </w:p>
    <w:p w14:paraId="4CEFA3F8" w14:textId="77777777" w:rsidR="00C510C1" w:rsidRDefault="00C510C1" w:rsidP="00074BCE">
      <w:pPr>
        <w:pStyle w:val="a3"/>
        <w:spacing w:line="360" w:lineRule="auto"/>
        <w:jc w:val="center"/>
        <w:rPr>
          <w:ins w:id="171" w:author="Student_O" w:date="2022-02-17T09:46:00Z"/>
          <w:rFonts w:ascii="Times New Roman" w:hAnsi="Times New Roman" w:cs="Times New Roman"/>
          <w:sz w:val="32"/>
          <w:szCs w:val="32"/>
        </w:rPr>
      </w:pPr>
    </w:p>
    <w:p w14:paraId="5726AD32" w14:textId="77777777" w:rsidR="00C510C1" w:rsidRDefault="00C510C1" w:rsidP="00074BCE">
      <w:pPr>
        <w:pStyle w:val="a3"/>
        <w:spacing w:line="360" w:lineRule="auto"/>
        <w:jc w:val="center"/>
        <w:rPr>
          <w:ins w:id="172" w:author="Student_O" w:date="2022-02-17T09:46:00Z"/>
          <w:rFonts w:ascii="Times New Roman" w:hAnsi="Times New Roman" w:cs="Times New Roman"/>
          <w:sz w:val="32"/>
          <w:szCs w:val="32"/>
        </w:rPr>
      </w:pPr>
    </w:p>
    <w:p w14:paraId="0780438B" w14:textId="77777777" w:rsidR="00C510C1" w:rsidRDefault="00C510C1" w:rsidP="00074BCE">
      <w:pPr>
        <w:pStyle w:val="a3"/>
        <w:spacing w:line="360" w:lineRule="auto"/>
        <w:jc w:val="center"/>
        <w:rPr>
          <w:ins w:id="173" w:author="Student_O" w:date="2022-02-17T09:46:00Z"/>
          <w:rFonts w:ascii="Times New Roman" w:hAnsi="Times New Roman" w:cs="Times New Roman"/>
          <w:sz w:val="32"/>
          <w:szCs w:val="32"/>
        </w:rPr>
      </w:pPr>
    </w:p>
    <w:p w14:paraId="038A3422" w14:textId="77777777" w:rsidR="00C510C1" w:rsidRDefault="00C510C1" w:rsidP="00074BCE">
      <w:pPr>
        <w:pStyle w:val="a3"/>
        <w:spacing w:line="360" w:lineRule="auto"/>
        <w:jc w:val="center"/>
        <w:rPr>
          <w:ins w:id="174" w:author="Student_O" w:date="2022-02-17T09:46:00Z"/>
          <w:rFonts w:ascii="Times New Roman" w:hAnsi="Times New Roman" w:cs="Times New Roman"/>
          <w:sz w:val="32"/>
          <w:szCs w:val="32"/>
        </w:rPr>
      </w:pPr>
    </w:p>
    <w:p w14:paraId="31F3DAF2" w14:textId="77777777" w:rsidR="00C510C1" w:rsidRDefault="00C510C1" w:rsidP="00074BCE">
      <w:pPr>
        <w:pStyle w:val="a3"/>
        <w:spacing w:line="360" w:lineRule="auto"/>
        <w:jc w:val="center"/>
        <w:rPr>
          <w:ins w:id="175" w:author="Student_O" w:date="2022-02-17T09:46:00Z"/>
          <w:rFonts w:ascii="Times New Roman" w:hAnsi="Times New Roman" w:cs="Times New Roman"/>
          <w:sz w:val="32"/>
          <w:szCs w:val="32"/>
        </w:rPr>
      </w:pPr>
    </w:p>
    <w:p w14:paraId="2B3C01DC" w14:textId="77777777" w:rsidR="00C510C1" w:rsidRDefault="00C510C1" w:rsidP="00074BCE">
      <w:pPr>
        <w:pStyle w:val="a3"/>
        <w:spacing w:line="360" w:lineRule="auto"/>
        <w:jc w:val="center"/>
        <w:rPr>
          <w:ins w:id="176" w:author="Student_O" w:date="2022-02-17T09:46:00Z"/>
          <w:rFonts w:ascii="Times New Roman" w:hAnsi="Times New Roman" w:cs="Times New Roman"/>
          <w:sz w:val="32"/>
          <w:szCs w:val="32"/>
        </w:rPr>
      </w:pPr>
    </w:p>
    <w:p w14:paraId="40EBF759" w14:textId="77777777" w:rsidR="00C510C1" w:rsidRDefault="00C510C1" w:rsidP="00074BCE">
      <w:pPr>
        <w:pStyle w:val="a3"/>
        <w:spacing w:line="360" w:lineRule="auto"/>
        <w:jc w:val="center"/>
        <w:rPr>
          <w:ins w:id="177" w:author="Student_O" w:date="2022-02-17T09:46:00Z"/>
          <w:rFonts w:ascii="Times New Roman" w:hAnsi="Times New Roman" w:cs="Times New Roman"/>
          <w:sz w:val="32"/>
          <w:szCs w:val="32"/>
        </w:rPr>
      </w:pPr>
    </w:p>
    <w:p w14:paraId="4BAAA76F" w14:textId="77777777" w:rsidR="00C510C1" w:rsidRDefault="00C510C1" w:rsidP="00074BCE">
      <w:pPr>
        <w:pStyle w:val="a3"/>
        <w:spacing w:line="360" w:lineRule="auto"/>
        <w:jc w:val="center"/>
        <w:rPr>
          <w:ins w:id="178" w:author="Student_O" w:date="2022-02-17T09:46:00Z"/>
          <w:rFonts w:ascii="Times New Roman" w:hAnsi="Times New Roman" w:cs="Times New Roman"/>
          <w:sz w:val="32"/>
          <w:szCs w:val="32"/>
        </w:rPr>
      </w:pPr>
    </w:p>
    <w:p w14:paraId="57A9A333" w14:textId="77777777" w:rsidR="00C510C1" w:rsidRDefault="00C510C1" w:rsidP="00074BCE">
      <w:pPr>
        <w:pStyle w:val="a3"/>
        <w:spacing w:line="360" w:lineRule="auto"/>
        <w:jc w:val="center"/>
        <w:rPr>
          <w:ins w:id="179" w:author="Student_O" w:date="2022-02-17T09:46:00Z"/>
          <w:rFonts w:ascii="Times New Roman" w:hAnsi="Times New Roman" w:cs="Times New Roman"/>
          <w:sz w:val="32"/>
          <w:szCs w:val="32"/>
        </w:rPr>
      </w:pPr>
    </w:p>
    <w:p w14:paraId="2D9188C0" w14:textId="77777777" w:rsidR="00C510C1" w:rsidRDefault="00C510C1" w:rsidP="00074BCE">
      <w:pPr>
        <w:pStyle w:val="a3"/>
        <w:spacing w:line="360" w:lineRule="auto"/>
        <w:jc w:val="center"/>
        <w:rPr>
          <w:ins w:id="180" w:author="Student_O" w:date="2022-02-17T09:46:00Z"/>
          <w:rFonts w:ascii="Times New Roman" w:hAnsi="Times New Roman" w:cs="Times New Roman"/>
          <w:sz w:val="32"/>
          <w:szCs w:val="32"/>
        </w:rPr>
      </w:pPr>
    </w:p>
    <w:p w14:paraId="53C7E8B9" w14:textId="77777777" w:rsidR="00C510C1" w:rsidRDefault="00C510C1" w:rsidP="00074BCE">
      <w:pPr>
        <w:pStyle w:val="a3"/>
        <w:spacing w:line="360" w:lineRule="auto"/>
        <w:jc w:val="center"/>
        <w:rPr>
          <w:ins w:id="181" w:author="Student_O" w:date="2022-02-17T09:46:00Z"/>
          <w:rFonts w:ascii="Times New Roman" w:hAnsi="Times New Roman" w:cs="Times New Roman"/>
          <w:sz w:val="32"/>
          <w:szCs w:val="32"/>
        </w:rPr>
      </w:pPr>
    </w:p>
    <w:p w14:paraId="7417B5D3" w14:textId="77777777" w:rsidR="00C510C1" w:rsidRDefault="00C510C1" w:rsidP="00074BCE">
      <w:pPr>
        <w:pStyle w:val="a3"/>
        <w:spacing w:line="360" w:lineRule="auto"/>
        <w:jc w:val="center"/>
        <w:rPr>
          <w:ins w:id="182" w:author="Student_O" w:date="2022-02-17T09:46:00Z"/>
          <w:rFonts w:ascii="Times New Roman" w:hAnsi="Times New Roman" w:cs="Times New Roman"/>
          <w:sz w:val="32"/>
          <w:szCs w:val="32"/>
        </w:rPr>
      </w:pPr>
    </w:p>
    <w:p w14:paraId="4804951F" w14:textId="77777777" w:rsidR="00C510C1" w:rsidRDefault="00C510C1" w:rsidP="00074BCE">
      <w:pPr>
        <w:pStyle w:val="a3"/>
        <w:spacing w:line="360" w:lineRule="auto"/>
        <w:jc w:val="center"/>
        <w:rPr>
          <w:ins w:id="183" w:author="Student_O" w:date="2022-02-17T09:46:00Z"/>
          <w:rFonts w:ascii="Times New Roman" w:hAnsi="Times New Roman" w:cs="Times New Roman"/>
          <w:sz w:val="32"/>
          <w:szCs w:val="32"/>
        </w:rPr>
      </w:pPr>
    </w:p>
    <w:p w14:paraId="48E847C0" w14:textId="4CA744BB" w:rsidR="00074BCE" w:rsidRDefault="00074BCE" w:rsidP="00074BCE">
      <w:pPr>
        <w:pStyle w:val="a3"/>
        <w:spacing w:line="360" w:lineRule="auto"/>
        <w:jc w:val="center"/>
        <w:rPr>
          <w:ins w:id="184" w:author="Student_O" w:date="2022-02-11T13:32:00Z"/>
          <w:rFonts w:ascii="Times New Roman" w:hAnsi="Times New Roman" w:cs="Times New Roman"/>
          <w:sz w:val="32"/>
          <w:szCs w:val="32"/>
        </w:rPr>
      </w:pPr>
      <w:ins w:id="185" w:author="Student_O" w:date="2022-02-11T13:31:00Z">
        <w:r w:rsidRPr="00074BCE">
          <w:rPr>
            <w:rFonts w:ascii="Times New Roman" w:hAnsi="Times New Roman" w:cs="Times New Roman"/>
            <w:sz w:val="32"/>
            <w:szCs w:val="32"/>
            <w:rPrChange w:id="186" w:author="Student_O" w:date="2022-02-11T13:32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lastRenderedPageBreak/>
          <w:t xml:space="preserve">Описание </w:t>
        </w:r>
        <w:r w:rsidRPr="00074BCE">
          <w:rPr>
            <w:rFonts w:ascii="Times New Roman" w:hAnsi="Times New Roman" w:cs="Times New Roman"/>
            <w:sz w:val="32"/>
            <w:szCs w:val="32"/>
            <w:lang w:val="en-US"/>
            <w:rPrChange w:id="187" w:author="Student_O" w:date="2022-02-11T13:32:00Z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rPrChange>
          </w:rPr>
          <w:t>Frontend</w:t>
        </w:r>
        <w:r w:rsidRPr="00074BCE">
          <w:rPr>
            <w:rFonts w:ascii="Times New Roman" w:hAnsi="Times New Roman" w:cs="Times New Roman"/>
            <w:sz w:val="32"/>
            <w:szCs w:val="32"/>
            <w:rPrChange w:id="188" w:author="Student_O" w:date="2022-02-11T13:32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t xml:space="preserve"> сайта</w:t>
        </w:r>
      </w:ins>
      <w:ins w:id="189" w:author="Student_O" w:date="2022-02-11T13:32:00Z">
        <w:r>
          <w:rPr>
            <w:rFonts w:ascii="Times New Roman" w:hAnsi="Times New Roman" w:cs="Times New Roman"/>
            <w:sz w:val="32"/>
            <w:szCs w:val="32"/>
          </w:rPr>
          <w:t>.</w:t>
        </w:r>
      </w:ins>
    </w:p>
    <w:p w14:paraId="4BB85E05" w14:textId="12003946" w:rsidR="00074BCE" w:rsidRDefault="001C1490" w:rsidP="00074BCE">
      <w:pPr>
        <w:pStyle w:val="a3"/>
        <w:spacing w:line="360" w:lineRule="auto"/>
        <w:jc w:val="both"/>
        <w:rPr>
          <w:ins w:id="190" w:author="Student_O" w:date="2022-02-11T13:47:00Z"/>
          <w:rFonts w:ascii="Times New Roman" w:hAnsi="Times New Roman" w:cs="Times New Roman"/>
          <w:sz w:val="28"/>
          <w:szCs w:val="28"/>
        </w:rPr>
      </w:pPr>
      <w:ins w:id="191" w:author="Student_O" w:date="2022-02-11T13:45:00Z">
        <w:r>
          <w:rPr>
            <w:rFonts w:ascii="Times New Roman" w:hAnsi="Times New Roman" w:cs="Times New Roman"/>
            <w:sz w:val="28"/>
            <w:szCs w:val="28"/>
          </w:rPr>
          <w:t xml:space="preserve">Основной язык программирования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front</w:t>
        </w:r>
        <w:r w:rsidRPr="001C1490">
          <w:rPr>
            <w:rFonts w:ascii="Times New Roman" w:hAnsi="Times New Roman" w:cs="Times New Roman"/>
            <w:sz w:val="28"/>
            <w:szCs w:val="28"/>
            <w:rPrChange w:id="192" w:author="Student_O" w:date="2022-02-11T13:45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</w:ins>
      <w:ins w:id="193" w:author="Student_O" w:date="2022-02-11T13:46:00Z">
        <w:r>
          <w:rPr>
            <w:rFonts w:ascii="Times New Roman" w:hAnsi="Times New Roman" w:cs="Times New Roman"/>
            <w:sz w:val="28"/>
            <w:szCs w:val="28"/>
          </w:rPr>
          <w:t xml:space="preserve">базы </w:t>
        </w:r>
        <w:r w:rsidR="00C70734">
          <w:rPr>
            <w:rFonts w:ascii="Times New Roman" w:hAnsi="Times New Roman" w:cs="Times New Roman"/>
            <w:sz w:val="28"/>
            <w:szCs w:val="28"/>
          </w:rPr>
          <w:t>–</w:t>
        </w: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="00C70734">
          <w:rPr>
            <w:rFonts w:ascii="Times New Roman" w:hAnsi="Times New Roman" w:cs="Times New Roman"/>
            <w:sz w:val="28"/>
            <w:szCs w:val="28"/>
          </w:rPr>
          <w:t>. Ниже продемонстрирован короткий фр</w:t>
        </w:r>
      </w:ins>
      <w:ins w:id="194" w:author="Student_O" w:date="2022-02-11T13:47:00Z">
        <w:r w:rsidR="00C70734">
          <w:rPr>
            <w:rFonts w:ascii="Times New Roman" w:hAnsi="Times New Roman" w:cs="Times New Roman"/>
            <w:sz w:val="28"/>
            <w:szCs w:val="28"/>
          </w:rPr>
          <w:t>агмент кода</w:t>
        </w:r>
      </w:ins>
      <w:ins w:id="195" w:author="Student_O" w:date="2022-02-11T13:51:00Z">
        <w:r w:rsidR="0086784B" w:rsidRPr="0086784B">
          <w:rPr>
            <w:rFonts w:ascii="Times New Roman" w:hAnsi="Times New Roman" w:cs="Times New Roman"/>
            <w:sz w:val="28"/>
            <w:szCs w:val="28"/>
            <w:rPrChange w:id="196" w:author="Student_O" w:date="2022-02-11T13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</w:ins>
      <w:ins w:id="197" w:author="Student_O" w:date="2022-02-11T13:50:00Z">
        <w:r w:rsidR="0086784B" w:rsidRPr="0086784B">
          <w:rPr>
            <w:rFonts w:ascii="Times New Roman" w:hAnsi="Times New Roman" w:cs="Times New Roman"/>
            <w:sz w:val="28"/>
            <w:szCs w:val="28"/>
            <w:rPrChange w:id="198" w:author="Student_O" w:date="2022-02-11T13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(</w:t>
        </w:r>
      </w:ins>
      <w:ins w:id="199" w:author="Student_O" w:date="2022-02-11T13:51:00Z">
        <w:r w:rsidR="0086784B" w:rsidRPr="0086784B">
          <w:rPr>
            <w:rFonts w:ascii="Times New Roman" w:hAnsi="Times New Roman" w:cs="Times New Roman"/>
            <w:i/>
            <w:sz w:val="24"/>
            <w:szCs w:val="28"/>
            <w:rPrChange w:id="200" w:author="Student_O" w:date="2022-02-11T13:5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</w:t>
        </w:r>
      </w:ins>
      <w:ins w:id="201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8"/>
            <w:rPrChange w:id="202" w:author="Student_O" w:date="2022-02-14T12:40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6</w:t>
        </w:r>
      </w:ins>
      <w:ins w:id="203" w:author="Student_O" w:date="2022-02-11T13:50:00Z">
        <w:r w:rsidR="0086784B" w:rsidRPr="0086784B">
          <w:rPr>
            <w:rFonts w:ascii="Times New Roman" w:hAnsi="Times New Roman" w:cs="Times New Roman"/>
            <w:sz w:val="28"/>
            <w:szCs w:val="28"/>
            <w:rPrChange w:id="204" w:author="Student_O" w:date="2022-02-11T13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)</w:t>
        </w:r>
      </w:ins>
      <w:ins w:id="205" w:author="Student_O" w:date="2022-02-11T13:47:00Z">
        <w:r w:rsidR="00C70734">
          <w:rPr>
            <w:rFonts w:ascii="Times New Roman" w:hAnsi="Times New Roman" w:cs="Times New Roman"/>
            <w:sz w:val="28"/>
            <w:szCs w:val="28"/>
          </w:rPr>
          <w:t xml:space="preserve"> и ссылка на сам код </w:t>
        </w:r>
      </w:ins>
      <w:ins w:id="206" w:author="Student_O" w:date="2022-02-11T13:49:00Z">
        <w:r w:rsidR="0086784B">
          <w:rPr>
            <w:rFonts w:ascii="Times New Roman" w:hAnsi="Times New Roman" w:cs="Times New Roman"/>
            <w:sz w:val="28"/>
            <w:szCs w:val="28"/>
            <w:lang w:val="en-US"/>
          </w:rPr>
          <w:t>GitHub</w:t>
        </w:r>
      </w:ins>
      <w:ins w:id="207" w:author="Student_O" w:date="2022-02-11T13:47:00Z">
        <w:r w:rsidR="00C70734" w:rsidRPr="00C70734">
          <w:rPr>
            <w:rFonts w:ascii="Times New Roman" w:hAnsi="Times New Roman" w:cs="Times New Roman"/>
            <w:sz w:val="28"/>
            <w:szCs w:val="28"/>
            <w:rPrChange w:id="208" w:author="Student_O" w:date="2022-02-11T13:4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.</w:t>
        </w:r>
      </w:ins>
    </w:p>
    <w:p w14:paraId="4316B91D" w14:textId="320D687F" w:rsidR="00C70734" w:rsidRDefault="0086784B" w:rsidP="00074BCE">
      <w:pPr>
        <w:pStyle w:val="a3"/>
        <w:spacing w:line="360" w:lineRule="auto"/>
        <w:jc w:val="both"/>
        <w:rPr>
          <w:ins w:id="209" w:author="Student_O" w:date="2022-02-11T13:48:00Z"/>
          <w:rFonts w:ascii="Times New Roman" w:hAnsi="Times New Roman" w:cs="Times New Roman"/>
          <w:sz w:val="28"/>
          <w:szCs w:val="28"/>
        </w:rPr>
      </w:pPr>
      <w:ins w:id="210" w:author="Student_O" w:date="2022-02-11T13:48:00Z">
        <w:r w:rsidRPr="0086784B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722F12AD" wp14:editId="096CE803">
              <wp:extent cx="5940425" cy="3755390"/>
              <wp:effectExtent l="0" t="0" r="3175" b="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7553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6EACD3" w14:textId="6168DCA0" w:rsidR="0086784B" w:rsidRPr="0086784B" w:rsidRDefault="0086784B">
      <w:pPr>
        <w:pStyle w:val="a3"/>
        <w:spacing w:line="360" w:lineRule="auto"/>
        <w:jc w:val="right"/>
        <w:rPr>
          <w:ins w:id="211" w:author="Student_O" w:date="2022-02-11T13:31:00Z"/>
          <w:rFonts w:ascii="Times New Roman" w:hAnsi="Times New Roman" w:cs="Times New Roman"/>
          <w:i/>
          <w:sz w:val="24"/>
          <w:szCs w:val="28"/>
          <w:rPrChange w:id="212" w:author="Student_O" w:date="2022-02-11T13:48:00Z">
            <w:rPr>
              <w:ins w:id="213" w:author="Student_O" w:date="2022-02-11T13:31:00Z"/>
              <w:rFonts w:ascii="Times New Roman" w:hAnsi="Times New Roman" w:cs="Times New Roman"/>
              <w:i/>
              <w:sz w:val="28"/>
              <w:szCs w:val="28"/>
            </w:rPr>
          </w:rPrChange>
        </w:rPr>
        <w:pPrChange w:id="214" w:author="Student_O" w:date="2022-02-11T13:48:00Z">
          <w:pPr>
            <w:pStyle w:val="a3"/>
            <w:numPr>
              <w:numId w:val="1"/>
            </w:numPr>
            <w:spacing w:line="360" w:lineRule="auto"/>
            <w:ind w:hanging="360"/>
            <w:jc w:val="both"/>
          </w:pPr>
        </w:pPrChange>
      </w:pPr>
      <w:ins w:id="215" w:author="Student_O" w:date="2022-02-11T13:48:00Z">
        <w:r>
          <w:rPr>
            <w:rFonts w:ascii="Times New Roman" w:hAnsi="Times New Roman" w:cs="Times New Roman"/>
            <w:i/>
            <w:sz w:val="24"/>
            <w:szCs w:val="28"/>
          </w:rPr>
          <w:t>Рисунок-</w:t>
        </w:r>
      </w:ins>
      <w:ins w:id="216" w:author="Student_O" w:date="2022-02-14T12:40:00Z">
        <w:r w:rsidR="00606EF1" w:rsidRPr="00AC3825">
          <w:rPr>
            <w:rFonts w:ascii="Times New Roman" w:hAnsi="Times New Roman" w:cs="Times New Roman"/>
            <w:i/>
            <w:sz w:val="24"/>
            <w:szCs w:val="28"/>
            <w:rPrChange w:id="217" w:author="Student_O" w:date="2022-02-15T14:49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6</w:t>
        </w:r>
      </w:ins>
      <w:ins w:id="218" w:author="Student_O" w:date="2022-02-11T13:48:00Z">
        <w:r>
          <w:rPr>
            <w:rFonts w:ascii="Times New Roman" w:hAnsi="Times New Roman" w:cs="Times New Roman"/>
            <w:i/>
            <w:sz w:val="24"/>
            <w:szCs w:val="28"/>
          </w:rPr>
          <w:t xml:space="preserve">. Фрагмент программного кода </w:t>
        </w:r>
        <w:r>
          <w:rPr>
            <w:rFonts w:ascii="Times New Roman" w:hAnsi="Times New Roman" w:cs="Times New Roman"/>
            <w:i/>
            <w:sz w:val="24"/>
            <w:szCs w:val="28"/>
            <w:lang w:val="en-US"/>
          </w:rPr>
          <w:t>Frontend</w:t>
        </w:r>
        <w:r w:rsidRPr="0086784B">
          <w:rPr>
            <w:rFonts w:ascii="Times New Roman" w:hAnsi="Times New Roman" w:cs="Times New Roman"/>
            <w:i/>
            <w:sz w:val="24"/>
            <w:szCs w:val="28"/>
            <w:rPrChange w:id="219" w:author="Student_O" w:date="2022-02-11T13:49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’</w:t>
        </w:r>
        <w:r>
          <w:rPr>
            <w:rFonts w:ascii="Times New Roman" w:hAnsi="Times New Roman" w:cs="Times New Roman"/>
            <w:i/>
            <w:sz w:val="24"/>
            <w:szCs w:val="28"/>
            <w:lang w:val="en-US"/>
          </w:rPr>
          <w:t>a</w:t>
        </w:r>
      </w:ins>
    </w:p>
    <w:p w14:paraId="48662B2C" w14:textId="347F9DD0" w:rsidR="00074BCE" w:rsidRDefault="0086784B" w:rsidP="0086784B">
      <w:pPr>
        <w:spacing w:line="360" w:lineRule="auto"/>
        <w:jc w:val="both"/>
        <w:rPr>
          <w:ins w:id="220" w:author="Student_O" w:date="2022-02-11T13:50:00Z"/>
          <w:rFonts w:ascii="Times New Roman" w:hAnsi="Times New Roman" w:cs="Times New Roman"/>
          <w:sz w:val="24"/>
          <w:szCs w:val="32"/>
        </w:rPr>
      </w:pPr>
      <w:ins w:id="221" w:author="Student_O" w:date="2022-02-11T13:49:00Z">
        <w:r>
          <w:rPr>
            <w:rFonts w:ascii="Times New Roman" w:hAnsi="Times New Roman" w:cs="Times New Roman"/>
            <w:sz w:val="24"/>
            <w:szCs w:val="32"/>
          </w:rPr>
          <w:t xml:space="preserve">Ссылка </w:t>
        </w:r>
        <w:r>
          <w:rPr>
            <w:rFonts w:ascii="Times New Roman" w:hAnsi="Times New Roman" w:cs="Times New Roman"/>
            <w:sz w:val="24"/>
            <w:szCs w:val="32"/>
            <w:lang w:val="en-US"/>
          </w:rPr>
          <w:t>GitHub</w:t>
        </w:r>
        <w:r>
          <w:rPr>
            <w:rFonts w:ascii="Times New Roman" w:hAnsi="Times New Roman" w:cs="Times New Roman"/>
            <w:sz w:val="24"/>
            <w:szCs w:val="32"/>
          </w:rPr>
          <w:t xml:space="preserve"> репозиторий</w:t>
        </w:r>
        <w:r w:rsidRPr="0086784B">
          <w:rPr>
            <w:rFonts w:ascii="Times New Roman" w:hAnsi="Times New Roman" w:cs="Times New Roman"/>
            <w:sz w:val="24"/>
            <w:szCs w:val="32"/>
            <w:rPrChange w:id="222" w:author="Student_O" w:date="2022-02-11T13:50:00Z">
              <w:rPr>
                <w:rFonts w:ascii="Times New Roman" w:hAnsi="Times New Roman" w:cs="Times New Roman"/>
                <w:sz w:val="24"/>
                <w:szCs w:val="32"/>
                <w:lang w:val="en-US"/>
              </w:rPr>
            </w:rPrChange>
          </w:rPr>
          <w:t xml:space="preserve">: </w:t>
        </w:r>
      </w:ins>
    </w:p>
    <w:p w14:paraId="1ED60F14" w14:textId="462263E1" w:rsidR="0086784B" w:rsidRDefault="0086784B" w:rsidP="0086784B">
      <w:pPr>
        <w:spacing w:line="360" w:lineRule="auto"/>
        <w:jc w:val="both"/>
        <w:rPr>
          <w:ins w:id="223" w:author="Student_O" w:date="2022-02-11T13:50:00Z"/>
          <w:rFonts w:ascii="Times New Roman" w:hAnsi="Times New Roman" w:cs="Times New Roman"/>
          <w:sz w:val="24"/>
          <w:szCs w:val="32"/>
        </w:rPr>
      </w:pPr>
      <w:ins w:id="224" w:author="Student_O" w:date="2022-02-11T13:50:00Z">
        <w:r>
          <w:rPr>
            <w:rFonts w:ascii="Times New Roman" w:hAnsi="Times New Roman" w:cs="Times New Roman"/>
            <w:sz w:val="24"/>
            <w:szCs w:val="32"/>
          </w:rPr>
          <w:tab/>
        </w:r>
      </w:ins>
      <w:ins w:id="225" w:author="Student_O" w:date="2022-02-17T09:43:00Z">
        <w:r w:rsidR="00C510C1">
          <w:fldChar w:fldCharType="begin"/>
        </w:r>
        <w:r w:rsidR="00C510C1">
          <w:instrText xml:space="preserve"> HYPERLINK "https://github.com/FlareXF/MatrixDisabler" </w:instrText>
        </w:r>
        <w:r w:rsidR="00C510C1">
          <w:fldChar w:fldCharType="separate"/>
        </w:r>
        <w:proofErr w:type="spellStart"/>
        <w:r w:rsidR="00C510C1">
          <w:rPr>
            <w:rStyle w:val="a6"/>
          </w:rPr>
          <w:t>FlareXF</w:t>
        </w:r>
        <w:proofErr w:type="spellEnd"/>
        <w:r w:rsidR="00C510C1">
          <w:rPr>
            <w:rStyle w:val="a6"/>
          </w:rPr>
          <w:t>/</w:t>
        </w:r>
        <w:proofErr w:type="spellStart"/>
        <w:r w:rsidR="00C510C1">
          <w:rPr>
            <w:rStyle w:val="a6"/>
          </w:rPr>
          <w:t>MatrixDisabler</w:t>
        </w:r>
        <w:proofErr w:type="spellEnd"/>
        <w:r w:rsidR="00C510C1">
          <w:rPr>
            <w:rStyle w:val="a6"/>
          </w:rPr>
          <w:t xml:space="preserve"> (github.com)</w:t>
        </w:r>
        <w:r w:rsidR="00C510C1">
          <w:fldChar w:fldCharType="end"/>
        </w:r>
        <w:r w:rsidR="00C510C1">
          <w:tab/>
        </w:r>
      </w:ins>
    </w:p>
    <w:p w14:paraId="2233335E" w14:textId="77777777" w:rsidR="00C510C1" w:rsidRDefault="00C510C1" w:rsidP="00510C3D">
      <w:pPr>
        <w:spacing w:line="360" w:lineRule="auto"/>
        <w:jc w:val="center"/>
        <w:rPr>
          <w:ins w:id="226" w:author="Student_O" w:date="2022-02-17T09:46:00Z"/>
          <w:rFonts w:ascii="Times New Roman" w:hAnsi="Times New Roman" w:cs="Times New Roman"/>
          <w:sz w:val="32"/>
          <w:szCs w:val="28"/>
        </w:rPr>
      </w:pPr>
    </w:p>
    <w:p w14:paraId="2697A1DC" w14:textId="77777777" w:rsidR="00C510C1" w:rsidRDefault="00C510C1" w:rsidP="00510C3D">
      <w:pPr>
        <w:spacing w:line="360" w:lineRule="auto"/>
        <w:jc w:val="center"/>
        <w:rPr>
          <w:ins w:id="227" w:author="Student_O" w:date="2022-02-17T09:46:00Z"/>
          <w:rFonts w:ascii="Times New Roman" w:hAnsi="Times New Roman" w:cs="Times New Roman"/>
          <w:sz w:val="32"/>
          <w:szCs w:val="28"/>
        </w:rPr>
      </w:pPr>
    </w:p>
    <w:p w14:paraId="24F62991" w14:textId="77777777" w:rsidR="00C510C1" w:rsidRDefault="00C510C1" w:rsidP="00510C3D">
      <w:pPr>
        <w:spacing w:line="360" w:lineRule="auto"/>
        <w:jc w:val="center"/>
        <w:rPr>
          <w:ins w:id="228" w:author="Student_O" w:date="2022-02-17T09:46:00Z"/>
          <w:rFonts w:ascii="Times New Roman" w:hAnsi="Times New Roman" w:cs="Times New Roman"/>
          <w:sz w:val="32"/>
          <w:szCs w:val="28"/>
        </w:rPr>
      </w:pPr>
    </w:p>
    <w:p w14:paraId="6E5F2F36" w14:textId="77777777" w:rsidR="00C510C1" w:rsidRDefault="00C510C1" w:rsidP="00510C3D">
      <w:pPr>
        <w:spacing w:line="360" w:lineRule="auto"/>
        <w:jc w:val="center"/>
        <w:rPr>
          <w:ins w:id="229" w:author="Student_O" w:date="2022-02-17T09:46:00Z"/>
          <w:rFonts w:ascii="Times New Roman" w:hAnsi="Times New Roman" w:cs="Times New Roman"/>
          <w:sz w:val="32"/>
          <w:szCs w:val="28"/>
        </w:rPr>
      </w:pPr>
    </w:p>
    <w:p w14:paraId="1304C829" w14:textId="77777777" w:rsidR="00C510C1" w:rsidRDefault="00C510C1" w:rsidP="00510C3D">
      <w:pPr>
        <w:spacing w:line="360" w:lineRule="auto"/>
        <w:jc w:val="center"/>
        <w:rPr>
          <w:ins w:id="230" w:author="Student_O" w:date="2022-02-17T09:46:00Z"/>
          <w:rFonts w:ascii="Times New Roman" w:hAnsi="Times New Roman" w:cs="Times New Roman"/>
          <w:sz w:val="32"/>
          <w:szCs w:val="28"/>
        </w:rPr>
      </w:pPr>
    </w:p>
    <w:p w14:paraId="6B1EF1AC" w14:textId="77777777" w:rsidR="00C510C1" w:rsidRDefault="00C510C1" w:rsidP="00510C3D">
      <w:pPr>
        <w:spacing w:line="360" w:lineRule="auto"/>
        <w:jc w:val="center"/>
        <w:rPr>
          <w:ins w:id="231" w:author="Student_O" w:date="2022-02-17T09:46:00Z"/>
          <w:rFonts w:ascii="Times New Roman" w:hAnsi="Times New Roman" w:cs="Times New Roman"/>
          <w:sz w:val="32"/>
          <w:szCs w:val="28"/>
        </w:rPr>
      </w:pPr>
    </w:p>
    <w:p w14:paraId="7B358021" w14:textId="77777777" w:rsidR="00C510C1" w:rsidRDefault="00C510C1" w:rsidP="00510C3D">
      <w:pPr>
        <w:spacing w:line="360" w:lineRule="auto"/>
        <w:jc w:val="center"/>
        <w:rPr>
          <w:ins w:id="232" w:author="Student_O" w:date="2022-02-17T09:46:00Z"/>
          <w:rFonts w:ascii="Times New Roman" w:hAnsi="Times New Roman" w:cs="Times New Roman"/>
          <w:sz w:val="32"/>
          <w:szCs w:val="28"/>
        </w:rPr>
      </w:pPr>
    </w:p>
    <w:p w14:paraId="02184C3E" w14:textId="1D2A4F6B" w:rsidR="00CE2734" w:rsidRDefault="00510C3D" w:rsidP="00510C3D">
      <w:pPr>
        <w:spacing w:line="360" w:lineRule="auto"/>
        <w:jc w:val="center"/>
        <w:rPr>
          <w:ins w:id="233" w:author="Student_O" w:date="2022-02-11T13:59:00Z"/>
          <w:rFonts w:ascii="Times New Roman" w:hAnsi="Times New Roman" w:cs="Times New Roman"/>
          <w:sz w:val="32"/>
          <w:szCs w:val="28"/>
        </w:rPr>
      </w:pPr>
      <w:ins w:id="234" w:author="Student_O" w:date="2022-02-11T13:59:00Z">
        <w:r w:rsidRPr="00510C3D">
          <w:rPr>
            <w:rFonts w:ascii="Times New Roman" w:hAnsi="Times New Roman" w:cs="Times New Roman"/>
            <w:sz w:val="32"/>
            <w:szCs w:val="28"/>
            <w:rPrChange w:id="235" w:author="Student_O" w:date="2022-02-11T13:59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lastRenderedPageBreak/>
          <w:t>Описание работы алгоритмов сайта (</w:t>
        </w:r>
        <w:r w:rsidRPr="00510C3D">
          <w:rPr>
            <w:rFonts w:ascii="Times New Roman" w:hAnsi="Times New Roman" w:cs="Times New Roman"/>
            <w:sz w:val="32"/>
            <w:szCs w:val="28"/>
            <w:lang w:val="en-US"/>
            <w:rPrChange w:id="236" w:author="Student_O" w:date="2022-02-11T13:59:00Z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rPrChange>
          </w:rPr>
          <w:t>Backend</w:t>
        </w:r>
        <w:r w:rsidRPr="00510C3D">
          <w:rPr>
            <w:rFonts w:ascii="Times New Roman" w:hAnsi="Times New Roman" w:cs="Times New Roman"/>
            <w:sz w:val="32"/>
            <w:szCs w:val="28"/>
            <w:rPrChange w:id="237" w:author="Student_O" w:date="2022-02-11T13:59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t>).</w:t>
        </w:r>
      </w:ins>
    </w:p>
    <w:p w14:paraId="05F0E64C" w14:textId="39E2441D" w:rsidR="00510C3D" w:rsidRPr="00C510C1" w:rsidRDefault="00510C3D">
      <w:pPr>
        <w:spacing w:line="360" w:lineRule="auto"/>
        <w:jc w:val="both"/>
        <w:rPr>
          <w:ins w:id="238" w:author="Student_O" w:date="2022-02-17T09:39:00Z"/>
          <w:rFonts w:ascii="Times New Roman" w:hAnsi="Times New Roman" w:cs="Times New Roman"/>
          <w:sz w:val="28"/>
          <w:szCs w:val="28"/>
          <w:rPrChange w:id="239" w:author="Student_O" w:date="2022-02-17T09:41:00Z">
            <w:rPr>
              <w:ins w:id="240" w:author="Student_O" w:date="2022-02-17T09:39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ins w:id="241" w:author="Student_O" w:date="2022-02-11T14:07:00Z">
        <w:r>
          <w:rPr>
            <w:rFonts w:ascii="Times New Roman" w:hAnsi="Times New Roman" w:cs="Times New Roman"/>
            <w:sz w:val="28"/>
            <w:szCs w:val="28"/>
          </w:rPr>
          <w:t>Основа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242" w:author="Student_O" w:date="2022-02-11T14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</w:ins>
      <w:ins w:id="243" w:author="Student_O" w:date="2022-02-11T14:09:00Z">
        <w:r>
          <w:rPr>
            <w:rFonts w:ascii="Times New Roman" w:hAnsi="Times New Roman" w:cs="Times New Roman"/>
            <w:sz w:val="28"/>
            <w:szCs w:val="28"/>
            <w:lang w:val="en-US"/>
          </w:rPr>
          <w:t>B</w:t>
        </w:r>
      </w:ins>
      <w:ins w:id="244" w:author="Student_O" w:date="2022-02-11T14:07:00Z">
        <w:r>
          <w:rPr>
            <w:rFonts w:ascii="Times New Roman" w:hAnsi="Times New Roman" w:cs="Times New Roman"/>
            <w:sz w:val="28"/>
            <w:szCs w:val="28"/>
            <w:lang w:val="en-US"/>
          </w:rPr>
          <w:t>ackend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</w:rPr>
          <w:t xml:space="preserve"> –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Web Frame</w:t>
        </w:r>
      </w:ins>
      <w:ins w:id="245" w:author="Student_O" w:date="2022-02-11T14:08:00Z">
        <w:r>
          <w:rPr>
            <w:rFonts w:ascii="Times New Roman" w:hAnsi="Times New Roman" w:cs="Times New Roman"/>
            <w:sz w:val="28"/>
            <w:szCs w:val="28"/>
            <w:lang w:val="en-US"/>
          </w:rPr>
          <w:t>work</w:t>
        </w:r>
      </w:ins>
      <w:ins w:id="246" w:author="Student_O" w:date="2022-02-11T14:07:00Z">
        <w:r w:rsidRPr="00510C3D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Django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на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247" w:author="Student_O" w:date="2022-02-11T14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языке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248" w:author="Student_O" w:date="2022-02-11T14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</w:rPr>
          <w:t>.</w:t>
        </w:r>
      </w:ins>
      <w:ins w:id="249" w:author="Student_O" w:date="2022-02-11T14:09:00Z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ins w:id="250" w:author="Student_O" w:date="2022-02-17T09:41:00Z">
        <w:r w:rsidR="00C510C1">
          <w:rPr>
            <w:rFonts w:ascii="Times New Roman" w:hAnsi="Times New Roman" w:cs="Times New Roman"/>
            <w:sz w:val="28"/>
            <w:szCs w:val="28"/>
          </w:rPr>
          <w:t>Ниже продемонстрирован фрагмент кода</w:t>
        </w:r>
      </w:ins>
      <w:ins w:id="251" w:author="Student_O" w:date="2022-02-17T09:42:00Z">
        <w:r w:rsidR="00C510C1"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="00C510C1" w:rsidRPr="00C510C1">
          <w:rPr>
            <w:rFonts w:ascii="Times New Roman" w:hAnsi="Times New Roman" w:cs="Times New Roman"/>
            <w:i/>
            <w:sz w:val="24"/>
            <w:szCs w:val="24"/>
            <w:rPrChange w:id="252" w:author="Student_O" w:date="2022-02-17T09:42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Рисунок-7</w:t>
        </w:r>
        <w:r w:rsidR="00C510C1">
          <w:rPr>
            <w:rFonts w:ascii="Times New Roman" w:hAnsi="Times New Roman" w:cs="Times New Roman"/>
            <w:sz w:val="28"/>
            <w:szCs w:val="28"/>
          </w:rPr>
          <w:t>)</w:t>
        </w:r>
      </w:ins>
      <w:ins w:id="253" w:author="Student_O" w:date="2022-02-17T09:41:00Z">
        <w:r w:rsidR="00C510C1">
          <w:rPr>
            <w:rFonts w:ascii="Times New Roman" w:hAnsi="Times New Roman" w:cs="Times New Roman"/>
            <w:sz w:val="28"/>
            <w:szCs w:val="28"/>
          </w:rPr>
          <w:t xml:space="preserve"> и ссылка на </w:t>
        </w:r>
        <w:r w:rsidR="00C510C1">
          <w:rPr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C510C1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42FADCB5" w14:textId="6E9308A7" w:rsidR="00C510C1" w:rsidRDefault="00C510C1" w:rsidP="00C510C1">
      <w:pPr>
        <w:spacing w:line="360" w:lineRule="auto"/>
        <w:jc w:val="right"/>
        <w:rPr>
          <w:ins w:id="254" w:author="Student_O" w:date="2022-02-17T09:40:00Z"/>
          <w:rFonts w:ascii="Times New Roman" w:hAnsi="Times New Roman" w:cs="Times New Roman"/>
          <w:i/>
          <w:sz w:val="24"/>
          <w:szCs w:val="24"/>
          <w:lang w:val="en-US"/>
        </w:rPr>
      </w:pPr>
      <w:ins w:id="255" w:author="Student_O" w:date="2022-02-17T09:39:00Z">
        <w:r w:rsidRPr="00C510C1">
          <w:rPr>
            <w:rFonts w:ascii="Times New Roman" w:hAnsi="Times New Roman" w:cs="Times New Roman"/>
            <w:noProof/>
            <w:sz w:val="28"/>
            <w:szCs w:val="28"/>
            <w:lang w:val="en-US"/>
          </w:rPr>
          <w:drawing>
            <wp:inline distT="0" distB="0" distL="0" distR="0" wp14:anchorId="0D07C902" wp14:editId="5F59A2FF">
              <wp:extent cx="5940425" cy="5474970"/>
              <wp:effectExtent l="0" t="0" r="3175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5474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34449D9" w14:textId="5862CBCB" w:rsidR="00C510C1" w:rsidRPr="00E86D61" w:rsidRDefault="00C510C1" w:rsidP="00C510C1">
      <w:pPr>
        <w:spacing w:line="360" w:lineRule="auto"/>
        <w:jc w:val="right"/>
        <w:rPr>
          <w:ins w:id="256" w:author="Student_O" w:date="2022-02-17T09:44:00Z"/>
          <w:rFonts w:ascii="Times New Roman" w:hAnsi="Times New Roman" w:cs="Times New Roman"/>
          <w:i/>
          <w:sz w:val="24"/>
          <w:szCs w:val="24"/>
          <w:rPrChange w:id="257" w:author="Student_O" w:date="2022-02-18T14:02:00Z">
            <w:rPr>
              <w:ins w:id="258" w:author="Student_O" w:date="2022-02-17T09:44:00Z"/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</w:pPr>
      <w:ins w:id="259" w:author="Student_O" w:date="2022-02-17T09:40:00Z">
        <w:r>
          <w:rPr>
            <w:rFonts w:ascii="Times New Roman" w:hAnsi="Times New Roman" w:cs="Times New Roman"/>
            <w:i/>
            <w:sz w:val="24"/>
            <w:szCs w:val="24"/>
          </w:rPr>
          <w:t>Рисунок-7.</w:t>
        </w:r>
        <w:r w:rsidRPr="00E86D61">
          <w:rPr>
            <w:rFonts w:ascii="Times New Roman" w:hAnsi="Times New Roman" w:cs="Times New Roman"/>
            <w:i/>
            <w:sz w:val="24"/>
            <w:szCs w:val="24"/>
            <w:rPrChange w:id="260" w:author="Student_O" w:date="2022-02-18T14:02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i/>
            <w:sz w:val="24"/>
            <w:szCs w:val="24"/>
          </w:rPr>
          <w:t>Фрагмент программного кода</w:t>
        </w:r>
      </w:ins>
      <w:ins w:id="261" w:author="Student_O" w:date="2022-02-17T09:41:00Z">
        <w:r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i/>
            <w:sz w:val="24"/>
            <w:szCs w:val="24"/>
            <w:lang w:val="en-US"/>
          </w:rPr>
          <w:t>Backend</w:t>
        </w:r>
        <w:r w:rsidRPr="00E86D61">
          <w:rPr>
            <w:rFonts w:ascii="Times New Roman" w:hAnsi="Times New Roman" w:cs="Times New Roman"/>
            <w:i/>
            <w:sz w:val="24"/>
            <w:szCs w:val="24"/>
            <w:rPrChange w:id="262" w:author="Student_O" w:date="2022-02-18T14:02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’</w:t>
        </w:r>
        <w:r>
          <w:rPr>
            <w:rFonts w:ascii="Times New Roman" w:hAnsi="Times New Roman" w:cs="Times New Roman"/>
            <w:i/>
            <w:sz w:val="24"/>
            <w:szCs w:val="24"/>
            <w:lang w:val="en-US"/>
          </w:rPr>
          <w:t>a</w:t>
        </w:r>
      </w:ins>
    </w:p>
    <w:p w14:paraId="167F6406" w14:textId="77777777" w:rsidR="00C510C1" w:rsidRPr="00E86D61" w:rsidRDefault="00C510C1" w:rsidP="00C510C1">
      <w:pPr>
        <w:spacing w:line="360" w:lineRule="auto"/>
        <w:jc w:val="both"/>
        <w:rPr>
          <w:ins w:id="263" w:author="Student_O" w:date="2022-02-17T09:44:00Z"/>
          <w:rFonts w:ascii="Times New Roman" w:hAnsi="Times New Roman" w:cs="Times New Roman"/>
          <w:sz w:val="24"/>
          <w:szCs w:val="32"/>
          <w:rPrChange w:id="264" w:author="Student_O" w:date="2022-02-18T14:02:00Z">
            <w:rPr>
              <w:ins w:id="265" w:author="Student_O" w:date="2022-02-17T09:44:00Z"/>
              <w:rFonts w:ascii="Times New Roman" w:hAnsi="Times New Roman" w:cs="Times New Roman"/>
              <w:sz w:val="24"/>
              <w:szCs w:val="32"/>
            </w:rPr>
          </w:rPrChange>
        </w:rPr>
      </w:pPr>
      <w:ins w:id="266" w:author="Student_O" w:date="2022-02-17T09:44:00Z">
        <w:r>
          <w:rPr>
            <w:rFonts w:ascii="Times New Roman" w:hAnsi="Times New Roman" w:cs="Times New Roman"/>
            <w:sz w:val="24"/>
            <w:szCs w:val="32"/>
          </w:rPr>
          <w:t>Ссылка</w:t>
        </w:r>
        <w:r w:rsidRPr="00E86D61">
          <w:rPr>
            <w:rFonts w:ascii="Times New Roman" w:hAnsi="Times New Roman" w:cs="Times New Roman"/>
            <w:sz w:val="24"/>
            <w:szCs w:val="32"/>
            <w:rPrChange w:id="267" w:author="Student_O" w:date="2022-02-18T14:02:00Z">
              <w:rPr>
                <w:rFonts w:ascii="Times New Roman" w:hAnsi="Times New Roman" w:cs="Times New Roman"/>
                <w:sz w:val="24"/>
                <w:szCs w:val="32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4"/>
            <w:szCs w:val="32"/>
            <w:lang w:val="en-US"/>
          </w:rPr>
          <w:t>GitHub</w:t>
        </w:r>
        <w:r w:rsidRPr="00E86D61">
          <w:rPr>
            <w:rFonts w:ascii="Times New Roman" w:hAnsi="Times New Roman" w:cs="Times New Roman"/>
            <w:sz w:val="24"/>
            <w:szCs w:val="32"/>
            <w:rPrChange w:id="268" w:author="Student_O" w:date="2022-02-18T14:02:00Z">
              <w:rPr>
                <w:rFonts w:ascii="Times New Roman" w:hAnsi="Times New Roman" w:cs="Times New Roman"/>
                <w:sz w:val="24"/>
                <w:szCs w:val="32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4"/>
            <w:szCs w:val="32"/>
          </w:rPr>
          <w:t>репозиторий</w:t>
        </w:r>
        <w:r w:rsidRPr="00E86D61">
          <w:rPr>
            <w:rFonts w:ascii="Times New Roman" w:hAnsi="Times New Roman" w:cs="Times New Roman"/>
            <w:sz w:val="24"/>
            <w:szCs w:val="32"/>
            <w:rPrChange w:id="269" w:author="Student_O" w:date="2022-02-18T14:02:00Z">
              <w:rPr>
                <w:rFonts w:ascii="Times New Roman" w:hAnsi="Times New Roman" w:cs="Times New Roman"/>
                <w:sz w:val="24"/>
                <w:szCs w:val="32"/>
              </w:rPr>
            </w:rPrChange>
          </w:rPr>
          <w:t xml:space="preserve">: </w:t>
        </w:r>
      </w:ins>
    </w:p>
    <w:p w14:paraId="61310C14" w14:textId="04E84663" w:rsidR="00C510C1" w:rsidRDefault="00C510C1">
      <w:pPr>
        <w:spacing w:line="360" w:lineRule="auto"/>
        <w:rPr>
          <w:ins w:id="270" w:author="Student_O" w:date="2022-02-18T14:02:00Z"/>
        </w:rPr>
      </w:pPr>
      <w:ins w:id="271" w:author="Student_O" w:date="2022-02-17T09:44:00Z">
        <w:r w:rsidRPr="00E86D61">
          <w:rPr>
            <w:rFonts w:ascii="Times New Roman" w:hAnsi="Times New Roman" w:cs="Times New Roman"/>
            <w:sz w:val="24"/>
            <w:szCs w:val="32"/>
            <w:rPrChange w:id="272" w:author="Student_O" w:date="2022-02-18T14:02:00Z">
              <w:rPr>
                <w:rFonts w:ascii="Times New Roman" w:hAnsi="Times New Roman" w:cs="Times New Roman"/>
                <w:sz w:val="24"/>
                <w:szCs w:val="32"/>
              </w:rPr>
            </w:rPrChange>
          </w:rPr>
          <w:tab/>
        </w:r>
        <w:r>
          <w:fldChar w:fldCharType="begin"/>
        </w:r>
        <w:r w:rsidRPr="00C510C1">
          <w:rPr>
            <w:lang w:val="en-US"/>
            <w:rPrChange w:id="273" w:author="Student_O" w:date="2022-02-17T09:44:00Z">
              <w:rPr/>
            </w:rPrChange>
          </w:rPr>
          <w:instrText xml:space="preserve"> HYPERLINK "https://github.com/FlareXF/MatrixDisabler" </w:instrText>
        </w:r>
        <w:r>
          <w:fldChar w:fldCharType="separate"/>
        </w:r>
        <w:proofErr w:type="spellStart"/>
        <w:r w:rsidRPr="00C510C1">
          <w:rPr>
            <w:rStyle w:val="a6"/>
            <w:lang w:val="en-US"/>
            <w:rPrChange w:id="274" w:author="Student_O" w:date="2022-02-17T09:44:00Z">
              <w:rPr>
                <w:rStyle w:val="a6"/>
              </w:rPr>
            </w:rPrChange>
          </w:rPr>
          <w:t>FlareXF</w:t>
        </w:r>
        <w:proofErr w:type="spellEnd"/>
        <w:r w:rsidRPr="00C510C1">
          <w:rPr>
            <w:rStyle w:val="a6"/>
            <w:lang w:val="en-US"/>
            <w:rPrChange w:id="275" w:author="Student_O" w:date="2022-02-17T09:44:00Z">
              <w:rPr>
                <w:rStyle w:val="a6"/>
              </w:rPr>
            </w:rPrChange>
          </w:rPr>
          <w:t>/</w:t>
        </w:r>
        <w:proofErr w:type="spellStart"/>
        <w:r w:rsidRPr="00C510C1">
          <w:rPr>
            <w:rStyle w:val="a6"/>
            <w:lang w:val="en-US"/>
            <w:rPrChange w:id="276" w:author="Student_O" w:date="2022-02-17T09:44:00Z">
              <w:rPr>
                <w:rStyle w:val="a6"/>
              </w:rPr>
            </w:rPrChange>
          </w:rPr>
          <w:t>MatrixDisabler</w:t>
        </w:r>
        <w:proofErr w:type="spellEnd"/>
        <w:r w:rsidRPr="00C510C1">
          <w:rPr>
            <w:rStyle w:val="a6"/>
            <w:lang w:val="en-US"/>
            <w:rPrChange w:id="277" w:author="Student_O" w:date="2022-02-17T09:44:00Z">
              <w:rPr>
                <w:rStyle w:val="a6"/>
              </w:rPr>
            </w:rPrChange>
          </w:rPr>
          <w:t xml:space="preserve"> (github.com)</w:t>
        </w:r>
        <w:r>
          <w:fldChar w:fldCharType="end"/>
        </w:r>
      </w:ins>
    </w:p>
    <w:p w14:paraId="5DE0F2F2" w14:textId="19D5037C" w:rsidR="00E86D61" w:rsidRDefault="00E86D61">
      <w:pPr>
        <w:spacing w:line="360" w:lineRule="auto"/>
        <w:rPr>
          <w:ins w:id="278" w:author="Student_O" w:date="2022-02-18T14:02:00Z"/>
          <w:rFonts w:ascii="Times New Roman" w:hAnsi="Times New Roman" w:cs="Times New Roman"/>
          <w:sz w:val="28"/>
          <w:szCs w:val="28"/>
          <w:lang w:val="en-US"/>
        </w:rPr>
      </w:pPr>
    </w:p>
    <w:p w14:paraId="1BF37029" w14:textId="65228CA4" w:rsidR="00E86D61" w:rsidRDefault="00E86D61">
      <w:pPr>
        <w:spacing w:line="360" w:lineRule="auto"/>
        <w:rPr>
          <w:ins w:id="279" w:author="Student_O" w:date="2022-02-18T14:02:00Z"/>
          <w:rFonts w:ascii="Times New Roman" w:hAnsi="Times New Roman" w:cs="Times New Roman"/>
          <w:sz w:val="28"/>
          <w:szCs w:val="28"/>
          <w:lang w:val="en-US"/>
        </w:rPr>
      </w:pPr>
    </w:p>
    <w:p w14:paraId="797A4ECF" w14:textId="642E563B" w:rsidR="00E86D61" w:rsidRDefault="00E86D61">
      <w:pPr>
        <w:spacing w:line="360" w:lineRule="auto"/>
        <w:rPr>
          <w:ins w:id="280" w:author="Student_O" w:date="2022-02-18T14:02:00Z"/>
          <w:rFonts w:ascii="Times New Roman" w:hAnsi="Times New Roman" w:cs="Times New Roman"/>
          <w:sz w:val="28"/>
          <w:szCs w:val="28"/>
          <w:lang w:val="en-US"/>
        </w:rPr>
      </w:pPr>
    </w:p>
    <w:p w14:paraId="60AEF929" w14:textId="36A695C0" w:rsidR="00E86D61" w:rsidRDefault="00E86D61" w:rsidP="00E86D61">
      <w:pPr>
        <w:spacing w:line="360" w:lineRule="auto"/>
        <w:jc w:val="center"/>
        <w:rPr>
          <w:ins w:id="281" w:author="Student_O" w:date="2022-02-18T14:03:00Z"/>
          <w:rFonts w:ascii="Times New Roman" w:hAnsi="Times New Roman" w:cs="Times New Roman"/>
          <w:sz w:val="32"/>
          <w:szCs w:val="32"/>
          <w:lang w:val="en-US"/>
        </w:rPr>
      </w:pPr>
      <w:ins w:id="282" w:author="Student_O" w:date="2022-02-18T14:03:00Z">
        <w:r>
          <w:rPr>
            <w:rFonts w:ascii="Times New Roman" w:hAnsi="Times New Roman" w:cs="Times New Roman"/>
            <w:sz w:val="32"/>
            <w:szCs w:val="32"/>
          </w:rPr>
          <w:lastRenderedPageBreak/>
          <w:t>Структура программного кода</w:t>
        </w:r>
        <w:r>
          <w:rPr>
            <w:rFonts w:ascii="Times New Roman" w:hAnsi="Times New Roman" w:cs="Times New Roman"/>
            <w:sz w:val="32"/>
            <w:szCs w:val="32"/>
            <w:lang w:val="en-US"/>
          </w:rPr>
          <w:t>.</w:t>
        </w:r>
      </w:ins>
    </w:p>
    <w:p w14:paraId="2FCBCA08" w14:textId="133AF43B" w:rsidR="00E86D61" w:rsidRPr="00E86D61" w:rsidRDefault="00E86D61" w:rsidP="00E86D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  <w:rPrChange w:id="283" w:author="Student_O" w:date="2022-02-18T14:03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pPrChange w:id="284" w:author="Student_O" w:date="2022-02-18T14:02:00Z">
          <w:pPr>
            <w:spacing w:line="360" w:lineRule="auto"/>
            <w:jc w:val="right"/>
          </w:pPr>
        </w:pPrChange>
      </w:pPr>
      <w:bookmarkStart w:id="285" w:name="_GoBack"/>
      <w:bookmarkEnd w:id="285"/>
      <w:ins w:id="286" w:author="Student_O" w:date="2022-02-18T14:03:00Z">
        <w:r>
          <w:rPr>
            <w:rFonts w:ascii="Times New Roman" w:hAnsi="Times New Roman" w:cs="Times New Roman"/>
            <w:noProof/>
            <w:sz w:val="32"/>
            <w:szCs w:val="32"/>
            <w:lang w:val="en-US"/>
          </w:rPr>
          <w:drawing>
            <wp:inline distT="0" distB="0" distL="0" distR="0" wp14:anchorId="69B34B77" wp14:editId="74F26C8B">
              <wp:extent cx="5934075" cy="2914650"/>
              <wp:effectExtent l="0" t="0" r="9525" b="0"/>
              <wp:docPr id="8" name="Рисунок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291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 w:rsidR="00E86D61" w:rsidRPr="00E86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50257"/>
    <w:multiLevelType w:val="hybridMultilevel"/>
    <w:tmpl w:val="FAAC2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2F93"/>
    <w:multiLevelType w:val="hybridMultilevel"/>
    <w:tmpl w:val="AA1C8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F14AE"/>
    <w:multiLevelType w:val="hybridMultilevel"/>
    <w:tmpl w:val="0D9EA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802BD"/>
    <w:multiLevelType w:val="hybridMultilevel"/>
    <w:tmpl w:val="639CE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71F27"/>
    <w:multiLevelType w:val="hybridMultilevel"/>
    <w:tmpl w:val="FD2E9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udent_O">
    <w15:presenceInfo w15:providerId="None" w15:userId="Student_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A5"/>
    <w:rsid w:val="00013DD5"/>
    <w:rsid w:val="000534A5"/>
    <w:rsid w:val="00074BCE"/>
    <w:rsid w:val="001B7E76"/>
    <w:rsid w:val="001C1490"/>
    <w:rsid w:val="00360E58"/>
    <w:rsid w:val="004F77FE"/>
    <w:rsid w:val="00510C3D"/>
    <w:rsid w:val="00606EF1"/>
    <w:rsid w:val="0065786B"/>
    <w:rsid w:val="0086784B"/>
    <w:rsid w:val="00885CA1"/>
    <w:rsid w:val="00AC3825"/>
    <w:rsid w:val="00B11145"/>
    <w:rsid w:val="00C10E44"/>
    <w:rsid w:val="00C510C1"/>
    <w:rsid w:val="00C70734"/>
    <w:rsid w:val="00CE2734"/>
    <w:rsid w:val="00DE1265"/>
    <w:rsid w:val="00DF1EDF"/>
    <w:rsid w:val="00E17845"/>
    <w:rsid w:val="00E86D61"/>
    <w:rsid w:val="00F7567B"/>
    <w:rsid w:val="00F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1B70"/>
  <w15:chartTrackingRefBased/>
  <w15:docId w15:val="{837908A5-2AC1-4CC4-B70A-002832D9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6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4B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4BCE"/>
    <w:rPr>
      <w:rFonts w:ascii="Segoe UI" w:hAnsi="Segoe UI" w:cs="Segoe UI"/>
      <w:sz w:val="18"/>
      <w:szCs w:val="18"/>
    </w:rPr>
  </w:style>
  <w:style w:type="character" w:customStyle="1" w:styleId="pl-kos">
    <w:name w:val="pl-kos"/>
    <w:basedOn w:val="a0"/>
    <w:rsid w:val="0086784B"/>
  </w:style>
  <w:style w:type="character" w:customStyle="1" w:styleId="pl-ent">
    <w:name w:val="pl-ent"/>
    <w:basedOn w:val="a0"/>
    <w:rsid w:val="0086784B"/>
  </w:style>
  <w:style w:type="character" w:customStyle="1" w:styleId="pl-c1">
    <w:name w:val="pl-c1"/>
    <w:basedOn w:val="a0"/>
    <w:rsid w:val="0086784B"/>
  </w:style>
  <w:style w:type="character" w:customStyle="1" w:styleId="pl-s">
    <w:name w:val="pl-s"/>
    <w:basedOn w:val="a0"/>
    <w:rsid w:val="0086784B"/>
  </w:style>
  <w:style w:type="character" w:styleId="a6">
    <w:name w:val="Hyperlink"/>
    <w:basedOn w:val="a0"/>
    <w:uiPriority w:val="99"/>
    <w:unhideWhenUsed/>
    <w:rsid w:val="008678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67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Student_9</dc:creator>
  <cp:keywords/>
  <dc:description/>
  <cp:lastModifiedBy>Student_O</cp:lastModifiedBy>
  <cp:revision>3</cp:revision>
  <dcterms:created xsi:type="dcterms:W3CDTF">2022-02-17T07:09:00Z</dcterms:created>
  <dcterms:modified xsi:type="dcterms:W3CDTF">2022-02-18T11:03:00Z</dcterms:modified>
</cp:coreProperties>
</file>